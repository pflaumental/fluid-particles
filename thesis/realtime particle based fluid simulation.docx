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81602" w:rsidRDefault="00AF0EB0">
      <w:pPr>
        <w:pStyle w:val="Verzeichnis1"/>
        <w:rPr>
          <w:noProof/>
          <w:lang w:val="de-DE" w:eastAsia="de-DE" w:bidi="ar-SA"/>
        </w:rPr>
      </w:pPr>
      <w:r>
        <w:fldChar w:fldCharType="begin"/>
      </w:r>
      <w:r w:rsidR="005E25B8">
        <w:instrText xml:space="preserve"> TOC \o "1-3" \h \z \u </w:instrText>
      </w:r>
      <w:r>
        <w:fldChar w:fldCharType="separate"/>
      </w:r>
      <w:hyperlink w:anchor="_Toc193286139" w:history="1">
        <w:r w:rsidR="00381602" w:rsidRPr="0038187A">
          <w:rPr>
            <w:rStyle w:val="Hyperlink"/>
            <w:noProof/>
          </w:rPr>
          <w:t>1</w:t>
        </w:r>
        <w:r w:rsidR="00381602">
          <w:rPr>
            <w:noProof/>
            <w:lang w:val="de-DE" w:eastAsia="de-DE" w:bidi="ar-SA"/>
          </w:rPr>
          <w:tab/>
        </w:r>
        <w:r w:rsidR="00381602" w:rsidRPr="0038187A">
          <w:rPr>
            <w:rStyle w:val="Hyperlink"/>
            <w:noProof/>
          </w:rPr>
          <w:t>Introduction</w:t>
        </w:r>
        <w:r w:rsidR="00381602">
          <w:rPr>
            <w:noProof/>
            <w:webHidden/>
          </w:rPr>
          <w:tab/>
        </w:r>
        <w:r>
          <w:rPr>
            <w:noProof/>
            <w:webHidden/>
          </w:rPr>
          <w:fldChar w:fldCharType="begin"/>
        </w:r>
        <w:r w:rsidR="00381602">
          <w:rPr>
            <w:noProof/>
            <w:webHidden/>
          </w:rPr>
          <w:instrText xml:space="preserve"> PAGEREF _Toc193286139 \h </w:instrText>
        </w:r>
        <w:r>
          <w:rPr>
            <w:noProof/>
            <w:webHidden/>
          </w:rPr>
        </w:r>
        <w:r>
          <w:rPr>
            <w:noProof/>
            <w:webHidden/>
          </w:rPr>
          <w:fldChar w:fldCharType="separate"/>
        </w:r>
        <w:r w:rsidR="00381602">
          <w:rPr>
            <w:noProof/>
            <w:webHidden/>
          </w:rPr>
          <w:t>2</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40" w:history="1">
        <w:r w:rsidR="00381602" w:rsidRPr="0038187A">
          <w:rPr>
            <w:rStyle w:val="Hyperlink"/>
            <w:noProof/>
          </w:rPr>
          <w:t>1.1</w:t>
        </w:r>
        <w:r w:rsidR="00381602">
          <w:rPr>
            <w:noProof/>
            <w:lang w:val="de-DE" w:eastAsia="de-DE" w:bidi="ar-SA"/>
          </w:rPr>
          <w:tab/>
        </w:r>
        <w:r w:rsidR="00381602" w:rsidRPr="0038187A">
          <w:rPr>
            <w:rStyle w:val="Hyperlink"/>
            <w:noProof/>
          </w:rPr>
          <w:t>Motivation</w:t>
        </w:r>
        <w:r w:rsidR="00381602">
          <w:rPr>
            <w:noProof/>
            <w:webHidden/>
          </w:rPr>
          <w:tab/>
        </w:r>
        <w:r>
          <w:rPr>
            <w:noProof/>
            <w:webHidden/>
          </w:rPr>
          <w:fldChar w:fldCharType="begin"/>
        </w:r>
        <w:r w:rsidR="00381602">
          <w:rPr>
            <w:noProof/>
            <w:webHidden/>
          </w:rPr>
          <w:instrText xml:space="preserve"> PAGEREF _Toc193286140 \h </w:instrText>
        </w:r>
        <w:r>
          <w:rPr>
            <w:noProof/>
            <w:webHidden/>
          </w:rPr>
        </w:r>
        <w:r>
          <w:rPr>
            <w:noProof/>
            <w:webHidden/>
          </w:rPr>
          <w:fldChar w:fldCharType="separate"/>
        </w:r>
        <w:r w:rsidR="00381602">
          <w:rPr>
            <w:noProof/>
            <w:webHidden/>
          </w:rPr>
          <w:t>2</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41" w:history="1">
        <w:r w:rsidR="00381602" w:rsidRPr="0038187A">
          <w:rPr>
            <w:rStyle w:val="Hyperlink"/>
            <w:noProof/>
          </w:rPr>
          <w:t>1.2</w:t>
        </w:r>
        <w:r w:rsidR="00381602">
          <w:rPr>
            <w:noProof/>
            <w:lang w:val="de-DE" w:eastAsia="de-DE" w:bidi="ar-SA"/>
          </w:rPr>
          <w:tab/>
        </w:r>
        <w:r w:rsidR="00381602" w:rsidRPr="0038187A">
          <w:rPr>
            <w:rStyle w:val="Hyperlink"/>
            <w:noProof/>
          </w:rPr>
          <w:t>How to simulate fluids</w:t>
        </w:r>
        <w:r w:rsidR="00381602">
          <w:rPr>
            <w:noProof/>
            <w:webHidden/>
          </w:rPr>
          <w:tab/>
        </w:r>
        <w:r>
          <w:rPr>
            <w:noProof/>
            <w:webHidden/>
          </w:rPr>
          <w:fldChar w:fldCharType="begin"/>
        </w:r>
        <w:r w:rsidR="00381602">
          <w:rPr>
            <w:noProof/>
            <w:webHidden/>
          </w:rPr>
          <w:instrText xml:space="preserve"> PAGEREF _Toc193286141 \h </w:instrText>
        </w:r>
        <w:r>
          <w:rPr>
            <w:noProof/>
            <w:webHidden/>
          </w:rPr>
        </w:r>
        <w:r>
          <w:rPr>
            <w:noProof/>
            <w:webHidden/>
          </w:rPr>
          <w:fldChar w:fldCharType="separate"/>
        </w:r>
        <w:r w:rsidR="00381602">
          <w:rPr>
            <w:noProof/>
            <w:webHidden/>
          </w:rPr>
          <w:t>2</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42" w:history="1">
        <w:r w:rsidR="00381602" w:rsidRPr="0038187A">
          <w:rPr>
            <w:rStyle w:val="Hyperlink"/>
            <w:noProof/>
          </w:rPr>
          <w:t>1.3</w:t>
        </w:r>
        <w:r w:rsidR="00381602">
          <w:rPr>
            <w:noProof/>
            <w:lang w:val="de-DE" w:eastAsia="de-DE" w:bidi="ar-SA"/>
          </w:rPr>
          <w:tab/>
        </w:r>
        <w:r w:rsidR="00381602" w:rsidRPr="0038187A">
          <w:rPr>
            <w:rStyle w:val="Hyperlink"/>
            <w:noProof/>
          </w:rPr>
          <w:t>Related work</w:t>
        </w:r>
        <w:r w:rsidR="00381602">
          <w:rPr>
            <w:noProof/>
            <w:webHidden/>
          </w:rPr>
          <w:tab/>
        </w:r>
        <w:r>
          <w:rPr>
            <w:noProof/>
            <w:webHidden/>
          </w:rPr>
          <w:fldChar w:fldCharType="begin"/>
        </w:r>
        <w:r w:rsidR="00381602">
          <w:rPr>
            <w:noProof/>
            <w:webHidden/>
          </w:rPr>
          <w:instrText xml:space="preserve"> PAGEREF _Toc193286142 \h </w:instrText>
        </w:r>
        <w:r>
          <w:rPr>
            <w:noProof/>
            <w:webHidden/>
          </w:rPr>
        </w:r>
        <w:r>
          <w:rPr>
            <w:noProof/>
            <w:webHidden/>
          </w:rPr>
          <w:fldChar w:fldCharType="separate"/>
        </w:r>
        <w:r w:rsidR="00381602">
          <w:rPr>
            <w:noProof/>
            <w:webHidden/>
          </w:rPr>
          <w:t>3</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43" w:history="1">
        <w:r w:rsidR="00381602" w:rsidRPr="0038187A">
          <w:rPr>
            <w:rStyle w:val="Hyperlink"/>
            <w:noProof/>
          </w:rPr>
          <w:t>1.4</w:t>
        </w:r>
        <w:r w:rsidR="00381602">
          <w:rPr>
            <w:noProof/>
            <w:lang w:val="de-DE" w:eastAsia="de-DE" w:bidi="ar-SA"/>
          </w:rPr>
          <w:tab/>
        </w:r>
        <w:r w:rsidR="00381602" w:rsidRPr="0038187A">
          <w:rPr>
            <w:rStyle w:val="Hyperlink"/>
            <w:noProof/>
          </w:rPr>
          <w:t>Used techniques</w:t>
        </w:r>
        <w:r w:rsidR="00381602">
          <w:rPr>
            <w:noProof/>
            <w:webHidden/>
          </w:rPr>
          <w:tab/>
        </w:r>
        <w:r>
          <w:rPr>
            <w:noProof/>
            <w:webHidden/>
          </w:rPr>
          <w:fldChar w:fldCharType="begin"/>
        </w:r>
        <w:r w:rsidR="00381602">
          <w:rPr>
            <w:noProof/>
            <w:webHidden/>
          </w:rPr>
          <w:instrText xml:space="preserve"> PAGEREF _Toc193286143 \h </w:instrText>
        </w:r>
        <w:r>
          <w:rPr>
            <w:noProof/>
            <w:webHidden/>
          </w:rPr>
        </w:r>
        <w:r>
          <w:rPr>
            <w:noProof/>
            <w:webHidden/>
          </w:rPr>
          <w:fldChar w:fldCharType="separate"/>
        </w:r>
        <w:r w:rsidR="00381602">
          <w:rPr>
            <w:noProof/>
            <w:webHidden/>
          </w:rPr>
          <w:t>4</w:t>
        </w:r>
        <w:r>
          <w:rPr>
            <w:noProof/>
            <w:webHidden/>
          </w:rPr>
          <w:fldChar w:fldCharType="end"/>
        </w:r>
      </w:hyperlink>
    </w:p>
    <w:p w:rsidR="00381602" w:rsidRDefault="00AF0EB0">
      <w:pPr>
        <w:pStyle w:val="Verzeichnis1"/>
        <w:rPr>
          <w:noProof/>
          <w:lang w:val="de-DE" w:eastAsia="de-DE" w:bidi="ar-SA"/>
        </w:rPr>
      </w:pPr>
      <w:hyperlink w:anchor="_Toc193286144" w:history="1">
        <w:r w:rsidR="00381602" w:rsidRPr="0038187A">
          <w:rPr>
            <w:rStyle w:val="Hyperlink"/>
            <w:noProof/>
          </w:rPr>
          <w:t>2</w:t>
        </w:r>
        <w:r w:rsidR="00381602">
          <w:rPr>
            <w:noProof/>
            <w:lang w:val="de-DE" w:eastAsia="de-DE" w:bidi="ar-SA"/>
          </w:rPr>
          <w:tab/>
        </w:r>
        <w:r w:rsidR="00381602" w:rsidRPr="0038187A">
          <w:rPr>
            <w:rStyle w:val="Hyperlink"/>
            <w:noProof/>
          </w:rPr>
          <w:t>Fluid simulation</w:t>
        </w:r>
        <w:r w:rsidR="00381602">
          <w:rPr>
            <w:noProof/>
            <w:webHidden/>
          </w:rPr>
          <w:tab/>
        </w:r>
        <w:r>
          <w:rPr>
            <w:noProof/>
            <w:webHidden/>
          </w:rPr>
          <w:fldChar w:fldCharType="begin"/>
        </w:r>
        <w:r w:rsidR="00381602">
          <w:rPr>
            <w:noProof/>
            <w:webHidden/>
          </w:rPr>
          <w:instrText xml:space="preserve"> PAGEREF _Toc193286144 \h </w:instrText>
        </w:r>
        <w:r>
          <w:rPr>
            <w:noProof/>
            <w:webHidden/>
          </w:rPr>
        </w:r>
        <w:r>
          <w:rPr>
            <w:noProof/>
            <w:webHidden/>
          </w:rPr>
          <w:fldChar w:fldCharType="separate"/>
        </w:r>
        <w:r w:rsidR="00381602">
          <w:rPr>
            <w:noProof/>
            <w:webHidden/>
          </w:rPr>
          <w:t>5</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45" w:history="1">
        <w:r w:rsidR="00381602" w:rsidRPr="0038187A">
          <w:rPr>
            <w:rStyle w:val="Hyperlink"/>
            <w:noProof/>
          </w:rPr>
          <w:t>2.1</w:t>
        </w:r>
        <w:r w:rsidR="00381602">
          <w:rPr>
            <w:noProof/>
            <w:lang w:val="de-DE" w:eastAsia="de-DE" w:bidi="ar-SA"/>
          </w:rPr>
          <w:tab/>
        </w:r>
        <w:r w:rsidR="00381602" w:rsidRPr="0038187A">
          <w:rPr>
            <w:rStyle w:val="Hyperlink"/>
            <w:noProof/>
          </w:rPr>
          <w:t>Chapter overview</w:t>
        </w:r>
        <w:r w:rsidR="00381602">
          <w:rPr>
            <w:noProof/>
            <w:webHidden/>
          </w:rPr>
          <w:tab/>
        </w:r>
        <w:r>
          <w:rPr>
            <w:noProof/>
            <w:webHidden/>
          </w:rPr>
          <w:fldChar w:fldCharType="begin"/>
        </w:r>
        <w:r w:rsidR="00381602">
          <w:rPr>
            <w:noProof/>
            <w:webHidden/>
          </w:rPr>
          <w:instrText xml:space="preserve"> PAGEREF _Toc193286145 \h </w:instrText>
        </w:r>
        <w:r>
          <w:rPr>
            <w:noProof/>
            <w:webHidden/>
          </w:rPr>
        </w:r>
        <w:r>
          <w:rPr>
            <w:noProof/>
            <w:webHidden/>
          </w:rPr>
          <w:fldChar w:fldCharType="separate"/>
        </w:r>
        <w:r w:rsidR="00381602">
          <w:rPr>
            <w:noProof/>
            <w:webHidden/>
          </w:rPr>
          <w:t>5</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46" w:history="1">
        <w:r w:rsidR="00381602" w:rsidRPr="0038187A">
          <w:rPr>
            <w:rStyle w:val="Hyperlink"/>
            <w:noProof/>
          </w:rPr>
          <w:t>2.2</w:t>
        </w:r>
        <w:r w:rsidR="00381602">
          <w:rPr>
            <w:noProof/>
            <w:lang w:val="de-DE" w:eastAsia="de-DE" w:bidi="ar-SA"/>
          </w:rPr>
          <w:tab/>
        </w:r>
        <w:r w:rsidR="00381602" w:rsidRPr="0038187A">
          <w:rPr>
            <w:rStyle w:val="Hyperlink"/>
            <w:noProof/>
          </w:rPr>
          <w:t>Basics of fluid mechanics</w:t>
        </w:r>
        <w:r w:rsidR="00381602">
          <w:rPr>
            <w:noProof/>
            <w:webHidden/>
          </w:rPr>
          <w:tab/>
        </w:r>
        <w:r>
          <w:rPr>
            <w:noProof/>
            <w:webHidden/>
          </w:rPr>
          <w:fldChar w:fldCharType="begin"/>
        </w:r>
        <w:r w:rsidR="00381602">
          <w:rPr>
            <w:noProof/>
            <w:webHidden/>
          </w:rPr>
          <w:instrText xml:space="preserve"> PAGEREF _Toc193286146 \h </w:instrText>
        </w:r>
        <w:r>
          <w:rPr>
            <w:noProof/>
            <w:webHidden/>
          </w:rPr>
        </w:r>
        <w:r>
          <w:rPr>
            <w:noProof/>
            <w:webHidden/>
          </w:rPr>
          <w:fldChar w:fldCharType="separate"/>
        </w:r>
        <w:r w:rsidR="00381602">
          <w:rPr>
            <w:noProof/>
            <w:webHidden/>
          </w:rPr>
          <w:t>5</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47" w:history="1">
        <w:r w:rsidR="00381602" w:rsidRPr="0038187A">
          <w:rPr>
            <w:rStyle w:val="Hyperlink"/>
            <w:noProof/>
          </w:rPr>
          <w:t>2.3</w:t>
        </w:r>
        <w:r w:rsidR="00381602">
          <w:rPr>
            <w:noProof/>
            <w:lang w:val="de-DE" w:eastAsia="de-DE" w:bidi="ar-SA"/>
          </w:rPr>
          <w:tab/>
        </w:r>
        <w:r w:rsidR="00381602" w:rsidRPr="0038187A">
          <w:rPr>
            <w:rStyle w:val="Hyperlink"/>
            <w:noProof/>
          </w:rPr>
          <w:t>Basics of smoothed particle hydrodynamics</w:t>
        </w:r>
        <w:r w:rsidR="00381602">
          <w:rPr>
            <w:noProof/>
            <w:webHidden/>
          </w:rPr>
          <w:tab/>
        </w:r>
        <w:r>
          <w:rPr>
            <w:noProof/>
            <w:webHidden/>
          </w:rPr>
          <w:fldChar w:fldCharType="begin"/>
        </w:r>
        <w:r w:rsidR="00381602">
          <w:rPr>
            <w:noProof/>
            <w:webHidden/>
          </w:rPr>
          <w:instrText xml:space="preserve"> PAGEREF _Toc193286147 \h </w:instrText>
        </w:r>
        <w:r>
          <w:rPr>
            <w:noProof/>
            <w:webHidden/>
          </w:rPr>
        </w:r>
        <w:r>
          <w:rPr>
            <w:noProof/>
            <w:webHidden/>
          </w:rPr>
          <w:fldChar w:fldCharType="separate"/>
        </w:r>
        <w:r w:rsidR="00381602">
          <w:rPr>
            <w:noProof/>
            <w:webHidden/>
          </w:rPr>
          <w:t>9</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48" w:history="1">
        <w:r w:rsidR="00381602" w:rsidRPr="0038187A">
          <w:rPr>
            <w:rStyle w:val="Hyperlink"/>
            <w:noProof/>
          </w:rPr>
          <w:t>2.4</w:t>
        </w:r>
        <w:r w:rsidR="00381602">
          <w:rPr>
            <w:noProof/>
            <w:lang w:val="de-DE" w:eastAsia="de-DE" w:bidi="ar-SA"/>
          </w:rPr>
          <w:tab/>
        </w:r>
        <w:r w:rsidR="00381602" w:rsidRPr="0038187A">
          <w:rPr>
            <w:rStyle w:val="Hyperlink"/>
            <w:noProof/>
          </w:rPr>
          <w:t>Modeling fluid dynamics with particle systems</w:t>
        </w:r>
        <w:r w:rsidR="00381602">
          <w:rPr>
            <w:noProof/>
            <w:webHidden/>
          </w:rPr>
          <w:tab/>
        </w:r>
        <w:r>
          <w:rPr>
            <w:noProof/>
            <w:webHidden/>
          </w:rPr>
          <w:fldChar w:fldCharType="begin"/>
        </w:r>
        <w:r w:rsidR="00381602">
          <w:rPr>
            <w:noProof/>
            <w:webHidden/>
          </w:rPr>
          <w:instrText xml:space="preserve"> PAGEREF _Toc193286148 \h </w:instrText>
        </w:r>
        <w:r>
          <w:rPr>
            <w:noProof/>
            <w:webHidden/>
          </w:rPr>
        </w:r>
        <w:r>
          <w:rPr>
            <w:noProof/>
            <w:webHidden/>
          </w:rPr>
          <w:fldChar w:fldCharType="separate"/>
        </w:r>
        <w:r w:rsidR="00381602">
          <w:rPr>
            <w:noProof/>
            <w:webHidden/>
          </w:rPr>
          <w:t>10</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49" w:history="1">
        <w:r w:rsidR="00381602" w:rsidRPr="0038187A">
          <w:rPr>
            <w:rStyle w:val="Hyperlink"/>
            <w:noProof/>
          </w:rPr>
          <w:t>2.5</w:t>
        </w:r>
        <w:r w:rsidR="00381602">
          <w:rPr>
            <w:noProof/>
            <w:lang w:val="de-DE" w:eastAsia="de-DE" w:bidi="ar-SA"/>
          </w:rPr>
          <w:tab/>
        </w:r>
        <w:r w:rsidR="00381602" w:rsidRPr="0038187A">
          <w:rPr>
            <w:rStyle w:val="Hyperlink"/>
            <w:noProof/>
          </w:rPr>
          <w:t>Smoothing kernels</w:t>
        </w:r>
        <w:r w:rsidR="00381602">
          <w:rPr>
            <w:noProof/>
            <w:webHidden/>
          </w:rPr>
          <w:tab/>
        </w:r>
        <w:r>
          <w:rPr>
            <w:noProof/>
            <w:webHidden/>
          </w:rPr>
          <w:fldChar w:fldCharType="begin"/>
        </w:r>
        <w:r w:rsidR="00381602">
          <w:rPr>
            <w:noProof/>
            <w:webHidden/>
          </w:rPr>
          <w:instrText xml:space="preserve"> PAGEREF _Toc193286149 \h </w:instrText>
        </w:r>
        <w:r>
          <w:rPr>
            <w:noProof/>
            <w:webHidden/>
          </w:rPr>
        </w:r>
        <w:r>
          <w:rPr>
            <w:noProof/>
            <w:webHidden/>
          </w:rPr>
          <w:fldChar w:fldCharType="separate"/>
        </w:r>
        <w:r w:rsidR="00381602">
          <w:rPr>
            <w:noProof/>
            <w:webHidden/>
          </w:rPr>
          <w:t>13</w:t>
        </w:r>
        <w:r>
          <w:rPr>
            <w:noProof/>
            <w:webHidden/>
          </w:rPr>
          <w:fldChar w:fldCharType="end"/>
        </w:r>
      </w:hyperlink>
    </w:p>
    <w:p w:rsidR="00381602" w:rsidRDefault="00AF0EB0">
      <w:pPr>
        <w:pStyle w:val="Verzeichnis1"/>
        <w:rPr>
          <w:noProof/>
          <w:lang w:val="de-DE" w:eastAsia="de-DE" w:bidi="ar-SA"/>
        </w:rPr>
      </w:pPr>
      <w:hyperlink w:anchor="_Toc193286150" w:history="1">
        <w:r w:rsidR="00381602" w:rsidRPr="0038187A">
          <w:rPr>
            <w:rStyle w:val="Hyperlink"/>
            <w:noProof/>
          </w:rPr>
          <w:t>3</w:t>
        </w:r>
        <w:r w:rsidR="00381602">
          <w:rPr>
            <w:noProof/>
            <w:lang w:val="de-DE" w:eastAsia="de-DE" w:bidi="ar-SA"/>
          </w:rPr>
          <w:tab/>
        </w:r>
        <w:r w:rsidR="00381602" w:rsidRPr="0038187A">
          <w:rPr>
            <w:rStyle w:val="Hyperlink"/>
            <w:noProof/>
          </w:rPr>
          <w:t>Visualization</w:t>
        </w:r>
        <w:r w:rsidR="00381602">
          <w:rPr>
            <w:noProof/>
            <w:webHidden/>
          </w:rPr>
          <w:tab/>
        </w:r>
        <w:r>
          <w:rPr>
            <w:noProof/>
            <w:webHidden/>
          </w:rPr>
          <w:fldChar w:fldCharType="begin"/>
        </w:r>
        <w:r w:rsidR="00381602">
          <w:rPr>
            <w:noProof/>
            <w:webHidden/>
          </w:rPr>
          <w:instrText xml:space="preserve"> PAGEREF _Toc193286150 \h </w:instrText>
        </w:r>
        <w:r>
          <w:rPr>
            <w:noProof/>
            <w:webHidden/>
          </w:rPr>
        </w:r>
        <w:r>
          <w:rPr>
            <w:noProof/>
            <w:webHidden/>
          </w:rPr>
          <w:fldChar w:fldCharType="separate"/>
        </w:r>
        <w:r w:rsidR="00381602">
          <w:rPr>
            <w:noProof/>
            <w:webHidden/>
          </w:rPr>
          <w:t>14</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51" w:history="1">
        <w:r w:rsidR="00381602" w:rsidRPr="0038187A">
          <w:rPr>
            <w:rStyle w:val="Hyperlink"/>
            <w:noProof/>
          </w:rPr>
          <w:t>3.1</w:t>
        </w:r>
        <w:r w:rsidR="00381602">
          <w:rPr>
            <w:noProof/>
            <w:lang w:val="de-DE" w:eastAsia="de-DE" w:bidi="ar-SA"/>
          </w:rPr>
          <w:tab/>
        </w:r>
        <w:r w:rsidR="00381602" w:rsidRPr="0038187A">
          <w:rPr>
            <w:rStyle w:val="Hyperlink"/>
            <w:noProof/>
          </w:rPr>
          <w:t>Optical characteristics of water</w:t>
        </w:r>
        <w:r w:rsidR="00381602">
          <w:rPr>
            <w:noProof/>
            <w:webHidden/>
          </w:rPr>
          <w:tab/>
        </w:r>
        <w:r>
          <w:rPr>
            <w:noProof/>
            <w:webHidden/>
          </w:rPr>
          <w:fldChar w:fldCharType="begin"/>
        </w:r>
        <w:r w:rsidR="00381602">
          <w:rPr>
            <w:noProof/>
            <w:webHidden/>
          </w:rPr>
          <w:instrText xml:space="preserve"> PAGEREF _Toc193286151 \h </w:instrText>
        </w:r>
        <w:r>
          <w:rPr>
            <w:noProof/>
            <w:webHidden/>
          </w:rPr>
        </w:r>
        <w:r>
          <w:rPr>
            <w:noProof/>
            <w:webHidden/>
          </w:rPr>
          <w:fldChar w:fldCharType="separate"/>
        </w:r>
        <w:r w:rsidR="00381602">
          <w:rPr>
            <w:noProof/>
            <w:webHidden/>
          </w:rPr>
          <w:t>14</w:t>
        </w:r>
        <w:r>
          <w:rPr>
            <w:noProof/>
            <w:webHidden/>
          </w:rPr>
          <w:fldChar w:fldCharType="end"/>
        </w:r>
      </w:hyperlink>
    </w:p>
    <w:p w:rsidR="00381602" w:rsidRDefault="00AF0EB0">
      <w:pPr>
        <w:pStyle w:val="Verzeichnis1"/>
        <w:rPr>
          <w:noProof/>
          <w:lang w:val="de-DE" w:eastAsia="de-DE" w:bidi="ar-SA"/>
        </w:rPr>
      </w:pPr>
      <w:hyperlink w:anchor="_Toc193286152" w:history="1">
        <w:r w:rsidR="00381602" w:rsidRPr="0038187A">
          <w:rPr>
            <w:rStyle w:val="Hyperlink"/>
            <w:noProof/>
          </w:rPr>
          <w:t>4</w:t>
        </w:r>
        <w:r w:rsidR="00381602">
          <w:rPr>
            <w:noProof/>
            <w:lang w:val="de-DE" w:eastAsia="de-DE" w:bidi="ar-SA"/>
          </w:rPr>
          <w:tab/>
        </w:r>
        <w:r w:rsidR="00381602" w:rsidRPr="0038187A">
          <w:rPr>
            <w:rStyle w:val="Hyperlink"/>
            <w:noProof/>
          </w:rPr>
          <w:t>Conclusion</w:t>
        </w:r>
        <w:r w:rsidR="00381602">
          <w:rPr>
            <w:noProof/>
            <w:webHidden/>
          </w:rPr>
          <w:tab/>
        </w:r>
        <w:r>
          <w:rPr>
            <w:noProof/>
            <w:webHidden/>
          </w:rPr>
          <w:fldChar w:fldCharType="begin"/>
        </w:r>
        <w:r w:rsidR="00381602">
          <w:rPr>
            <w:noProof/>
            <w:webHidden/>
          </w:rPr>
          <w:instrText xml:space="preserve"> PAGEREF _Toc193286152 \h </w:instrText>
        </w:r>
        <w:r>
          <w:rPr>
            <w:noProof/>
            <w:webHidden/>
          </w:rPr>
        </w:r>
        <w:r>
          <w:rPr>
            <w:noProof/>
            <w:webHidden/>
          </w:rPr>
          <w:fldChar w:fldCharType="separate"/>
        </w:r>
        <w:r w:rsidR="00381602">
          <w:rPr>
            <w:noProof/>
            <w:webHidden/>
          </w:rPr>
          <w:t>15</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53" w:history="1">
        <w:r w:rsidR="00381602" w:rsidRPr="0038187A">
          <w:rPr>
            <w:rStyle w:val="Hyperlink"/>
            <w:noProof/>
          </w:rPr>
          <w:t>4.1</w:t>
        </w:r>
        <w:r w:rsidR="00381602">
          <w:rPr>
            <w:noProof/>
            <w:lang w:val="de-DE" w:eastAsia="de-DE" w:bidi="ar-SA"/>
          </w:rPr>
          <w:tab/>
        </w:r>
        <w:r w:rsidR="00381602" w:rsidRPr="0038187A">
          <w:rPr>
            <w:rStyle w:val="Hyperlink"/>
            <w:noProof/>
          </w:rPr>
          <w:t>Summary</w:t>
        </w:r>
        <w:r w:rsidR="00381602">
          <w:rPr>
            <w:noProof/>
            <w:webHidden/>
          </w:rPr>
          <w:tab/>
        </w:r>
        <w:r>
          <w:rPr>
            <w:noProof/>
            <w:webHidden/>
          </w:rPr>
          <w:fldChar w:fldCharType="begin"/>
        </w:r>
        <w:r w:rsidR="00381602">
          <w:rPr>
            <w:noProof/>
            <w:webHidden/>
          </w:rPr>
          <w:instrText xml:space="preserve"> PAGEREF _Toc193286153 \h </w:instrText>
        </w:r>
        <w:r>
          <w:rPr>
            <w:noProof/>
            <w:webHidden/>
          </w:rPr>
        </w:r>
        <w:r>
          <w:rPr>
            <w:noProof/>
            <w:webHidden/>
          </w:rPr>
          <w:fldChar w:fldCharType="separate"/>
        </w:r>
        <w:r w:rsidR="00381602">
          <w:rPr>
            <w:noProof/>
            <w:webHidden/>
          </w:rPr>
          <w:t>15</w:t>
        </w:r>
        <w:r>
          <w:rPr>
            <w:noProof/>
            <w:webHidden/>
          </w:rPr>
          <w:fldChar w:fldCharType="end"/>
        </w:r>
      </w:hyperlink>
    </w:p>
    <w:p w:rsidR="00381602" w:rsidRDefault="00AF0EB0">
      <w:pPr>
        <w:pStyle w:val="Verzeichnis2"/>
        <w:tabs>
          <w:tab w:val="left" w:pos="880"/>
          <w:tab w:val="right" w:leader="dot" w:pos="9062"/>
        </w:tabs>
        <w:rPr>
          <w:noProof/>
          <w:lang w:val="de-DE" w:eastAsia="de-DE" w:bidi="ar-SA"/>
        </w:rPr>
      </w:pPr>
      <w:hyperlink w:anchor="_Toc193286154" w:history="1">
        <w:r w:rsidR="00381602" w:rsidRPr="0038187A">
          <w:rPr>
            <w:rStyle w:val="Hyperlink"/>
            <w:noProof/>
          </w:rPr>
          <w:t>4.2</w:t>
        </w:r>
        <w:r w:rsidR="00381602">
          <w:rPr>
            <w:noProof/>
            <w:lang w:val="de-DE" w:eastAsia="de-DE" w:bidi="ar-SA"/>
          </w:rPr>
          <w:tab/>
        </w:r>
        <w:r w:rsidR="00381602" w:rsidRPr="0038187A">
          <w:rPr>
            <w:rStyle w:val="Hyperlink"/>
            <w:noProof/>
          </w:rPr>
          <w:t>Improvements and alternatives</w:t>
        </w:r>
        <w:r w:rsidR="00381602">
          <w:rPr>
            <w:noProof/>
            <w:webHidden/>
          </w:rPr>
          <w:tab/>
        </w:r>
        <w:r>
          <w:rPr>
            <w:noProof/>
            <w:webHidden/>
          </w:rPr>
          <w:fldChar w:fldCharType="begin"/>
        </w:r>
        <w:r w:rsidR="00381602">
          <w:rPr>
            <w:noProof/>
            <w:webHidden/>
          </w:rPr>
          <w:instrText xml:space="preserve"> PAGEREF _Toc193286154 \h </w:instrText>
        </w:r>
        <w:r>
          <w:rPr>
            <w:noProof/>
            <w:webHidden/>
          </w:rPr>
        </w:r>
        <w:r>
          <w:rPr>
            <w:noProof/>
            <w:webHidden/>
          </w:rPr>
          <w:fldChar w:fldCharType="separate"/>
        </w:r>
        <w:r w:rsidR="00381602">
          <w:rPr>
            <w:noProof/>
            <w:webHidden/>
          </w:rPr>
          <w:t>15</w:t>
        </w:r>
        <w:r>
          <w:rPr>
            <w:noProof/>
            <w:webHidden/>
          </w:rPr>
          <w:fldChar w:fldCharType="end"/>
        </w:r>
      </w:hyperlink>
    </w:p>
    <w:p w:rsidR="00381602" w:rsidRDefault="00AF0EB0">
      <w:pPr>
        <w:pStyle w:val="Verzeichnis1"/>
        <w:rPr>
          <w:noProof/>
          <w:lang w:val="de-DE" w:eastAsia="de-DE" w:bidi="ar-SA"/>
        </w:rPr>
      </w:pPr>
      <w:hyperlink w:anchor="_Toc193286155" w:history="1">
        <w:r w:rsidR="00381602" w:rsidRPr="0038187A">
          <w:rPr>
            <w:rStyle w:val="Hyperlink"/>
            <w:noProof/>
            <w:lang w:val="de-DE"/>
          </w:rPr>
          <w:t>Appendix</w:t>
        </w:r>
        <w:r w:rsidR="00381602">
          <w:rPr>
            <w:noProof/>
            <w:webHidden/>
          </w:rPr>
          <w:tab/>
        </w:r>
        <w:r>
          <w:rPr>
            <w:noProof/>
            <w:webHidden/>
          </w:rPr>
          <w:fldChar w:fldCharType="begin"/>
        </w:r>
        <w:r w:rsidR="00381602">
          <w:rPr>
            <w:noProof/>
            <w:webHidden/>
          </w:rPr>
          <w:instrText xml:space="preserve"> PAGEREF _Toc193286155 \h </w:instrText>
        </w:r>
        <w:r>
          <w:rPr>
            <w:noProof/>
            <w:webHidden/>
          </w:rPr>
        </w:r>
        <w:r>
          <w:rPr>
            <w:noProof/>
            <w:webHidden/>
          </w:rPr>
          <w:fldChar w:fldCharType="separate"/>
        </w:r>
        <w:r w:rsidR="00381602">
          <w:rPr>
            <w:noProof/>
            <w:webHidden/>
          </w:rPr>
          <w:t>16</w:t>
        </w:r>
        <w:r>
          <w:rPr>
            <w:noProof/>
            <w:webHidden/>
          </w:rPr>
          <w:fldChar w:fldCharType="end"/>
        </w:r>
      </w:hyperlink>
    </w:p>
    <w:p w:rsidR="00381602" w:rsidRDefault="00AF0EB0">
      <w:pPr>
        <w:pStyle w:val="Verzeichnis2"/>
        <w:tabs>
          <w:tab w:val="right" w:leader="dot" w:pos="9062"/>
        </w:tabs>
        <w:rPr>
          <w:noProof/>
          <w:lang w:val="de-DE" w:eastAsia="de-DE" w:bidi="ar-SA"/>
        </w:rPr>
      </w:pPr>
      <w:hyperlink w:anchor="_Toc193286156" w:history="1">
        <w:r w:rsidR="00381602" w:rsidRPr="0038187A">
          <w:rPr>
            <w:rStyle w:val="Hyperlink"/>
            <w:noProof/>
            <w:lang w:val="de-DE"/>
          </w:rPr>
          <w:t>References</w:t>
        </w:r>
        <w:r w:rsidR="00381602">
          <w:rPr>
            <w:noProof/>
            <w:webHidden/>
          </w:rPr>
          <w:tab/>
        </w:r>
        <w:r>
          <w:rPr>
            <w:noProof/>
            <w:webHidden/>
          </w:rPr>
          <w:fldChar w:fldCharType="begin"/>
        </w:r>
        <w:r w:rsidR="00381602">
          <w:rPr>
            <w:noProof/>
            <w:webHidden/>
          </w:rPr>
          <w:instrText xml:space="preserve"> PAGEREF _Toc193286156 \h </w:instrText>
        </w:r>
        <w:r>
          <w:rPr>
            <w:noProof/>
            <w:webHidden/>
          </w:rPr>
        </w:r>
        <w:r>
          <w:rPr>
            <w:noProof/>
            <w:webHidden/>
          </w:rPr>
          <w:fldChar w:fldCharType="separate"/>
        </w:r>
        <w:r w:rsidR="00381602">
          <w:rPr>
            <w:noProof/>
            <w:webHidden/>
          </w:rPr>
          <w:t>16</w:t>
        </w:r>
        <w:r>
          <w:rPr>
            <w:noProof/>
            <w:webHidden/>
          </w:rPr>
          <w:fldChar w:fldCharType="end"/>
        </w:r>
      </w:hyperlink>
    </w:p>
    <w:p w:rsidR="00381602" w:rsidRDefault="00AF0EB0">
      <w:pPr>
        <w:pStyle w:val="Verzeichnis2"/>
        <w:tabs>
          <w:tab w:val="right" w:leader="dot" w:pos="9062"/>
        </w:tabs>
        <w:rPr>
          <w:noProof/>
          <w:lang w:val="de-DE" w:eastAsia="de-DE" w:bidi="ar-SA"/>
        </w:rPr>
      </w:pPr>
      <w:hyperlink w:anchor="_Toc193286157" w:history="1">
        <w:r w:rsidR="00381602" w:rsidRPr="0038187A">
          <w:rPr>
            <w:rStyle w:val="Hyperlink"/>
            <w:noProof/>
          </w:rPr>
          <w:t>Glossary</w:t>
        </w:r>
        <w:r w:rsidR="00381602">
          <w:rPr>
            <w:noProof/>
            <w:webHidden/>
          </w:rPr>
          <w:tab/>
        </w:r>
        <w:r>
          <w:rPr>
            <w:noProof/>
            <w:webHidden/>
          </w:rPr>
          <w:fldChar w:fldCharType="begin"/>
        </w:r>
        <w:r w:rsidR="00381602">
          <w:rPr>
            <w:noProof/>
            <w:webHidden/>
          </w:rPr>
          <w:instrText xml:space="preserve"> PAGEREF _Toc193286157 \h </w:instrText>
        </w:r>
        <w:r>
          <w:rPr>
            <w:noProof/>
            <w:webHidden/>
          </w:rPr>
        </w:r>
        <w:r>
          <w:rPr>
            <w:noProof/>
            <w:webHidden/>
          </w:rPr>
          <w:fldChar w:fldCharType="separate"/>
        </w:r>
        <w:r w:rsidR="00381602">
          <w:rPr>
            <w:noProof/>
            <w:webHidden/>
          </w:rPr>
          <w:t>17</w:t>
        </w:r>
        <w:r>
          <w:rPr>
            <w:noProof/>
            <w:webHidden/>
          </w:rPr>
          <w:fldChar w:fldCharType="end"/>
        </w:r>
      </w:hyperlink>
    </w:p>
    <w:p w:rsidR="00381602" w:rsidRDefault="00AF0EB0">
      <w:pPr>
        <w:pStyle w:val="Verzeichnis2"/>
        <w:tabs>
          <w:tab w:val="right" w:leader="dot" w:pos="9062"/>
        </w:tabs>
        <w:rPr>
          <w:noProof/>
          <w:lang w:val="de-DE" w:eastAsia="de-DE" w:bidi="ar-SA"/>
        </w:rPr>
      </w:pPr>
      <w:hyperlink w:anchor="_Toc193286158" w:history="1">
        <w:r w:rsidR="00381602" w:rsidRPr="0038187A">
          <w:rPr>
            <w:rStyle w:val="Hyperlink"/>
            <w:noProof/>
          </w:rPr>
          <w:t>Derivation of the gradient and Laplacian of smoothing kernels</w:t>
        </w:r>
        <w:r w:rsidR="00381602">
          <w:rPr>
            <w:noProof/>
            <w:webHidden/>
          </w:rPr>
          <w:tab/>
        </w:r>
        <w:r>
          <w:rPr>
            <w:noProof/>
            <w:webHidden/>
          </w:rPr>
          <w:fldChar w:fldCharType="begin"/>
        </w:r>
        <w:r w:rsidR="00381602">
          <w:rPr>
            <w:noProof/>
            <w:webHidden/>
          </w:rPr>
          <w:instrText xml:space="preserve"> PAGEREF _Toc193286158 \h </w:instrText>
        </w:r>
        <w:r>
          <w:rPr>
            <w:noProof/>
            <w:webHidden/>
          </w:rPr>
        </w:r>
        <w:r>
          <w:rPr>
            <w:noProof/>
            <w:webHidden/>
          </w:rPr>
          <w:fldChar w:fldCharType="separate"/>
        </w:r>
        <w:r w:rsidR="00381602">
          <w:rPr>
            <w:noProof/>
            <w:webHidden/>
          </w:rPr>
          <w:t>17</w:t>
        </w:r>
        <w:r>
          <w:rPr>
            <w:noProof/>
            <w:webHidden/>
          </w:rPr>
          <w:fldChar w:fldCharType="end"/>
        </w:r>
      </w:hyperlink>
    </w:p>
    <w:p w:rsidR="005E25B8" w:rsidRDefault="00AF0EB0">
      <w:r>
        <w:fldChar w:fldCharType="end"/>
      </w:r>
      <w:r w:rsidR="005E25B8">
        <w:br w:type="page"/>
      </w:r>
    </w:p>
    <w:p w:rsidR="005E5360" w:rsidRDefault="005E25B8" w:rsidP="0059134E">
      <w:pPr>
        <w:pStyle w:val="berschrift1"/>
      </w:pPr>
      <w:bookmarkStart w:id="0" w:name="_Toc193286139"/>
      <w:r>
        <w:lastRenderedPageBreak/>
        <w:t>Introduction</w:t>
      </w:r>
      <w:bookmarkEnd w:id="0"/>
    </w:p>
    <w:p w:rsidR="0059134E" w:rsidRDefault="005E25B8" w:rsidP="005E25B8">
      <w:pPr>
        <w:pStyle w:val="berschrift2"/>
      </w:pPr>
      <w:bookmarkStart w:id="1" w:name="_Toc193286140"/>
      <w:r>
        <w:t>Motivation</w:t>
      </w:r>
      <w:bookmarkEnd w:id="1"/>
    </w:p>
    <w:p w:rsidR="006A0D8A" w:rsidRDefault="005C18B2" w:rsidP="005C18B2">
      <w:r>
        <w:t xml:space="preserve">Fluids like liquids and gases are </w:t>
      </w:r>
      <w:r w:rsidR="00350986" w:rsidRPr="00350986">
        <w:t xml:space="preserve">ubiquitous </w:t>
      </w:r>
      <w:r>
        <w:t>part</w:t>
      </w:r>
      <w:r w:rsidR="00350986">
        <w:t>s</w:t>
      </w:r>
      <w:r>
        <w:t xml:space="preserve"> of the environment we live in</w:t>
      </w:r>
      <w:r w:rsidR="00A149F1">
        <w:t xml:space="preserve">. For instance we all know how it looks like when </w:t>
      </w:r>
      <w:r w:rsidR="00350986">
        <w:t xml:space="preserve">milk gets filled into </w:t>
      </w:r>
      <w:r w:rsidR="00A149F1">
        <w:t xml:space="preserve">a drinking glass. In realtime computer graphics, where we traditionally try to reproduce parts of our world as </w:t>
      </w:r>
      <w:r w:rsidR="00350986">
        <w:t xml:space="preserve">visually </w:t>
      </w:r>
      <w:r w:rsidR="00A149F1">
        <w:t xml:space="preserve">realistic as possible, </w:t>
      </w:r>
      <w:r w:rsidR="00810925">
        <w:t>it’s unfortunately hard to simulate such phenomena.</w:t>
      </w:r>
      <w:r w:rsidR="006C5041">
        <w:t xml:space="preserve"> Computational fluid dynamics is a relatively old and well known research topic, but most applications </w:t>
      </w:r>
      <w:r w:rsidR="00B44E3A">
        <w:t xml:space="preserve">(like </w:t>
      </w:r>
      <w:r w:rsidR="00462D2B">
        <w:t xml:space="preserve">i.e. </w:t>
      </w:r>
      <w:r w:rsidR="00B44E3A">
        <w:t xml:space="preserve">in aerodynamics research) </w:t>
      </w:r>
      <w:r w:rsidR="006C5041">
        <w:t xml:space="preserve">aim at </w:t>
      </w:r>
      <w:r w:rsidR="00B44E3A">
        <w:t xml:space="preserve">results </w:t>
      </w:r>
      <w:r w:rsidR="006C5041">
        <w:t xml:space="preserve">that </w:t>
      </w:r>
      <w:r w:rsidR="00B44E3A">
        <w:t xml:space="preserve">are </w:t>
      </w:r>
      <w:r w:rsidR="006C5041">
        <w:t>as accurate as</w:t>
      </w:r>
      <w:r w:rsidR="00B44E3A">
        <w:t xml:space="preserve"> possible. Therefore the simulations are mostly calculated offline and realtime visualization </w:t>
      </w:r>
      <w:r w:rsidR="00843892">
        <w:t>is</w:t>
      </w:r>
      <w:r w:rsidR="00B44E3A">
        <w:t xml:space="preserve"> </w:t>
      </w:r>
      <w:r w:rsidR="00526A7B">
        <w:t xml:space="preserve">mostly </w:t>
      </w:r>
      <w:r w:rsidR="00843892">
        <w:t xml:space="preserve">used </w:t>
      </w:r>
      <w:r w:rsidR="00526A7B">
        <w:t xml:space="preserve">only </w:t>
      </w:r>
      <w:r w:rsidR="00843892">
        <w:t>to render pre</w:t>
      </w:r>
      <w:r w:rsidR="006A0D8A">
        <w:t>computed data sets, if at all.</w:t>
      </w:r>
    </w:p>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4606"/>
        <w:gridCol w:w="4606"/>
      </w:tblGrid>
      <w:tr w:rsidR="00B41779" w:rsidTr="00F94CBA">
        <w:tc>
          <w:tcPr>
            <w:tcW w:w="4606" w:type="dxa"/>
          </w:tcPr>
          <w:p w:rsidR="00B41779" w:rsidRDefault="00B41779" w:rsidP="00B41779">
            <w:pPr>
              <w:jc w:val="center"/>
            </w:pPr>
            <w:r>
              <w:rPr>
                <w:noProof/>
                <w:lang w:val="de-DE" w:eastAsia="de-DE" w:bidi="ar-SA"/>
              </w:rPr>
              <w:drawing>
                <wp:inline distT="0" distB="0" distL="0" distR="0">
                  <wp:extent cx="1963387" cy="858982"/>
                  <wp:effectExtent l="19050" t="0" r="0" b="0"/>
                  <wp:docPr id="9" name="Grafik 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cstate="screen"/>
                          <a:stretch>
                            <a:fillRect/>
                          </a:stretch>
                        </pic:blipFill>
                        <pic:spPr>
                          <a:xfrm>
                            <a:off x="0" y="0"/>
                            <a:ext cx="1964212" cy="859343"/>
                          </a:xfrm>
                          <a:prstGeom prst="rect">
                            <a:avLst/>
                          </a:prstGeom>
                        </pic:spPr>
                      </pic:pic>
                    </a:graphicData>
                  </a:graphic>
                </wp:inline>
              </w:drawing>
            </w:r>
          </w:p>
          <w:p w:rsidR="00B41779" w:rsidRDefault="00B41779" w:rsidP="00B41779">
            <w:pPr>
              <w:keepNext/>
              <w:jc w:val="center"/>
            </w:pPr>
            <w:r>
              <w:rPr>
                <w:noProof/>
                <w:lang w:val="de-DE" w:eastAsia="de-DE" w:bidi="ar-SA"/>
              </w:rPr>
              <w:drawing>
                <wp:inline distT="0" distB="0" distL="0" distR="0">
                  <wp:extent cx="1962150" cy="1471613"/>
                  <wp:effectExtent l="19050" t="0" r="0" b="0"/>
                  <wp:docPr id="10" name="Grafik 3"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cstate="screen"/>
                          <a:stretch>
                            <a:fillRect/>
                          </a:stretch>
                        </pic:blipFill>
                        <pic:spPr>
                          <a:xfrm>
                            <a:off x="0" y="0"/>
                            <a:ext cx="1968265" cy="1476199"/>
                          </a:xfrm>
                          <a:prstGeom prst="rect">
                            <a:avLst/>
                          </a:prstGeom>
                        </pic:spPr>
                      </pic:pic>
                    </a:graphicData>
                  </a:graphic>
                </wp:inline>
              </w:drawing>
            </w:r>
          </w:p>
          <w:p w:rsidR="00F94CBA" w:rsidRPr="00F94CBA" w:rsidRDefault="00B41779" w:rsidP="00E154EB">
            <w:pPr>
              <w:pStyle w:val="Beschriftung"/>
              <w:jc w:val="center"/>
            </w:pPr>
            <w:bookmarkStart w:id="2" w:name="_Toc191968335"/>
            <w:r>
              <w:t xml:space="preserve">Figure </w:t>
            </w:r>
            <w:fldSimple w:instr=" SEQ Figure \* ARABIC ">
              <w:r w:rsidR="00F20596">
                <w:rPr>
                  <w:noProof/>
                </w:rPr>
                <w:t>1</w:t>
              </w:r>
            </w:fldSimple>
            <w:r w:rsidR="00217A2E">
              <w:t>:</w:t>
            </w:r>
            <w:r>
              <w:t xml:space="preserve"> Example for offline simulatio</w:t>
            </w:r>
            <w:r w:rsidR="00F94CBA">
              <w:t>n</w:t>
            </w:r>
            <w:r w:rsidR="00F94CBA">
              <w:br/>
            </w:r>
            <w:r w:rsidR="00E154EB">
              <w:t>S</w:t>
            </w:r>
            <w:r w:rsidR="00CB3BD3">
              <w:t>ource</w:t>
            </w:r>
            <w:r w:rsidR="00E154EB">
              <w:t>:</w:t>
            </w:r>
            <w:sdt>
              <w:sdtPr>
                <w:id w:val="91564840"/>
                <w:citation/>
              </w:sdtPr>
              <w:sdtContent>
                <w:r w:rsidR="00AF0EB0">
                  <w:fldChar w:fldCharType="begin"/>
                </w:r>
                <w:r w:rsidR="0008214D" w:rsidRPr="0008214D">
                  <w:instrText xml:space="preserve"> CITATION APK07 \l 1031  </w:instrText>
                </w:r>
                <w:r w:rsidR="00AF0EB0">
                  <w:fldChar w:fldCharType="separate"/>
                </w:r>
                <w:r w:rsidR="00C176F1">
                  <w:rPr>
                    <w:noProof/>
                  </w:rPr>
                  <w:t>[APK07]</w:t>
                </w:r>
                <w:r w:rsidR="00AF0EB0">
                  <w:fldChar w:fldCharType="end"/>
                </w:r>
              </w:sdtContent>
            </w:sdt>
            <w:bookmarkEnd w:id="2"/>
          </w:p>
        </w:tc>
        <w:tc>
          <w:tcPr>
            <w:tcW w:w="4606" w:type="dxa"/>
          </w:tcPr>
          <w:p w:rsidR="00B41779" w:rsidRDefault="00B41779" w:rsidP="00B41779">
            <w:pPr>
              <w:keepNext/>
              <w:jc w:val="center"/>
            </w:pPr>
            <w:r>
              <w:rPr>
                <w:noProof/>
                <w:lang w:val="de-DE" w:eastAsia="de-DE" w:bidi="ar-SA"/>
              </w:rPr>
              <w:drawing>
                <wp:inline distT="0" distB="0" distL="0" distR="0">
                  <wp:extent cx="1802823" cy="2327563"/>
                  <wp:effectExtent l="19050" t="0" r="6927" b="0"/>
                  <wp:docPr id="11" name="Grafik 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10" cstate="screen"/>
                          <a:stretch>
                            <a:fillRect/>
                          </a:stretch>
                        </pic:blipFill>
                        <pic:spPr>
                          <a:xfrm>
                            <a:off x="0" y="0"/>
                            <a:ext cx="1817552" cy="2346579"/>
                          </a:xfrm>
                          <a:prstGeom prst="rect">
                            <a:avLst/>
                          </a:prstGeom>
                        </pic:spPr>
                      </pic:pic>
                    </a:graphicData>
                  </a:graphic>
                </wp:inline>
              </w:drawing>
            </w:r>
          </w:p>
          <w:p w:rsidR="00B41779" w:rsidRDefault="00B41779" w:rsidP="00E154EB">
            <w:pPr>
              <w:pStyle w:val="Beschriftung"/>
              <w:jc w:val="center"/>
            </w:pPr>
            <w:bookmarkStart w:id="3" w:name="_Toc191968336"/>
            <w:r>
              <w:t xml:space="preserve">Figure </w:t>
            </w:r>
            <w:fldSimple w:instr=" SEQ Figure \* ARABIC ">
              <w:r w:rsidR="00F20596">
                <w:rPr>
                  <w:noProof/>
                </w:rPr>
                <w:t>2</w:t>
              </w:r>
            </w:fldSimple>
            <w:r w:rsidR="00217A2E">
              <w:t>:</w:t>
            </w:r>
            <w:r>
              <w:t xml:space="preserve"> Example for realtime simulatio</w:t>
            </w:r>
            <w:r w:rsidR="00217A2E">
              <w:t>n</w:t>
            </w:r>
            <w:r w:rsidR="00217A2E">
              <w:br/>
            </w:r>
            <w:r w:rsidR="00E154EB">
              <w:t>S</w:t>
            </w:r>
            <w:r w:rsidR="00CB3BD3">
              <w:t>ource</w:t>
            </w:r>
            <w:r w:rsidR="00E154EB">
              <w:t>:</w:t>
            </w:r>
            <w:r w:rsidR="00217A2E">
              <w:t xml:space="preserve"> </w:t>
            </w:r>
            <w:sdt>
              <w:sdtPr>
                <w:id w:val="91564839"/>
                <w:citation/>
              </w:sdtPr>
              <w:sdtContent>
                <w:r w:rsidR="00AF0EB0">
                  <w:fldChar w:fldCharType="begin"/>
                </w:r>
                <w:r w:rsidR="0008214D" w:rsidRPr="003B30E9">
                  <w:instrText xml:space="preserve"> CITATION MCG03 \l 1031  </w:instrText>
                </w:r>
                <w:r w:rsidR="00AF0EB0">
                  <w:fldChar w:fldCharType="separate"/>
                </w:r>
                <w:r w:rsidR="00C176F1">
                  <w:rPr>
                    <w:noProof/>
                  </w:rPr>
                  <w:t>[MCG03]</w:t>
                </w:r>
                <w:r w:rsidR="00AF0EB0">
                  <w:fldChar w:fldCharType="end"/>
                </w:r>
              </w:sdtContent>
            </w:sdt>
            <w:bookmarkEnd w:id="3"/>
          </w:p>
        </w:tc>
      </w:tr>
    </w:tbl>
    <w:p w:rsidR="00565C51" w:rsidRDefault="00F94CBA" w:rsidP="005C18B2">
      <w:r>
        <w:br/>
      </w:r>
      <w:r w:rsidR="00843892">
        <w:t>Realtime applications that do allow the user to interact with authentically (but not necessarily</w:t>
      </w:r>
      <w:r w:rsidR="00AD34D1">
        <w:t xml:space="preserve"> accurately)</w:t>
      </w:r>
      <w:r w:rsidR="00843892">
        <w:t xml:space="preserve"> simulated and rendered </w:t>
      </w:r>
      <w:r w:rsidR="00AD34D1">
        <w:t>fluids</w:t>
      </w:r>
      <w:r w:rsidR="00110E6E">
        <w:t xml:space="preserve"> (</w:t>
      </w:r>
      <w:r w:rsidR="00AD34D1">
        <w:t>like i.e. water</w:t>
      </w:r>
      <w:r w:rsidR="00110E6E">
        <w:t>)</w:t>
      </w:r>
      <w:r w:rsidR="00AD34D1">
        <w:t xml:space="preserve"> are </w:t>
      </w:r>
      <w:r w:rsidR="00526A7B">
        <w:t xml:space="preserve">today </w:t>
      </w:r>
      <w:r w:rsidR="00AD34D1">
        <w:t xml:space="preserve">rare. For all types of virtual realities, like surgical training environments or computer games, there’s always demand </w:t>
      </w:r>
      <w:r w:rsidR="006A0D8A">
        <w:t>to</w:t>
      </w:r>
      <w:r w:rsidR="00110E6E">
        <w:t xml:space="preserve"> cover</w:t>
      </w:r>
      <w:r w:rsidR="006A0D8A">
        <w:t xml:space="preserve"> </w:t>
      </w:r>
      <w:r w:rsidR="00AD34D1">
        <w:t xml:space="preserve">more aspects of our world and so </w:t>
      </w:r>
      <w:r w:rsidR="00110E6E">
        <w:t>realtime simulation and rendering of fluids is an interesting field of study.</w:t>
      </w:r>
      <w:r w:rsidR="00DB4EC9">
        <w:t xml:space="preserve"> In 2003 Müller, Charypar and Gross sparked </w:t>
      </w:r>
      <w:r w:rsidR="00D2760B">
        <w:t xml:space="preserve">additional </w:t>
      </w:r>
      <w:r w:rsidR="00DB4EC9">
        <w:t xml:space="preserve">interest in realtime fluid simulation, with a paper that </w:t>
      </w:r>
      <w:r w:rsidR="00D2760B">
        <w:t>proposed a relatively simple, particle based fluid-model</w:t>
      </w:r>
      <w:r w:rsidR="00462D2B">
        <w:t>, that fits well for realtime applications</w:t>
      </w:r>
      <w:r w:rsidR="0068247C">
        <w:t xml:space="preserve"> </w:t>
      </w:r>
      <w:sdt>
        <w:sdtPr>
          <w:id w:val="11153172"/>
          <w:citation/>
        </w:sdtPr>
        <w:sdtContent>
          <w:r w:rsidR="00AF0EB0">
            <w:fldChar w:fldCharType="begin"/>
          </w:r>
          <w:r w:rsidR="0008214D" w:rsidRPr="003B30E9">
            <w:instrText xml:space="preserve"> CITATION MCG03 \l 1031  </w:instrText>
          </w:r>
          <w:r w:rsidR="00AF0EB0">
            <w:fldChar w:fldCharType="separate"/>
          </w:r>
          <w:r w:rsidR="00C176F1">
            <w:rPr>
              <w:noProof/>
            </w:rPr>
            <w:t>[MCG03]</w:t>
          </w:r>
          <w:r w:rsidR="00AF0EB0">
            <w:fldChar w:fldCharType="end"/>
          </w:r>
        </w:sdtContent>
      </w:sdt>
      <w:r w:rsidR="00D2760B">
        <w:t xml:space="preserve">. Since then </w:t>
      </w:r>
      <w:r w:rsidR="00510349">
        <w:t xml:space="preserve">many </w:t>
      </w:r>
      <w:r w:rsidR="00D2760B">
        <w:t>different aspects of realtime particle based fluid simulation where covered in a couple of papers from authors around the world.</w:t>
      </w:r>
      <w:r w:rsidR="00565C51">
        <w:t xml:space="preserve"> This thesis gives an overview on the topic, as it </w:t>
      </w:r>
      <w:r w:rsidR="00D60C9F">
        <w:t xml:space="preserve">discusses my implementation of </w:t>
      </w:r>
      <w:r w:rsidR="00101C92">
        <w:t>a</w:t>
      </w:r>
      <w:r w:rsidR="00D60C9F">
        <w:t xml:space="preserve"> particle </w:t>
      </w:r>
      <w:r w:rsidR="00101C92">
        <w:t xml:space="preserve">based fluid </w:t>
      </w:r>
      <w:r w:rsidR="00D60C9F">
        <w:t>simulation and a suitable water renderer.</w:t>
      </w:r>
    </w:p>
    <w:p w:rsidR="00AB0E4F" w:rsidRDefault="003F6BEE" w:rsidP="00AB0E4F">
      <w:pPr>
        <w:pStyle w:val="berschrift2"/>
      </w:pPr>
      <w:bookmarkStart w:id="4" w:name="_Toc193286141"/>
      <w:r>
        <w:t>How to simulate fluids</w:t>
      </w:r>
      <w:bookmarkEnd w:id="4"/>
    </w:p>
    <w:p w:rsidR="00D72144" w:rsidRDefault="006A0D8A" w:rsidP="006A0D8A">
      <w:r>
        <w:t>In the nineteenth century Claude Navier and George Stokes created the fundamentals of modern fluid dynamics as they formulated the well known Navier-Stokes equations</w:t>
      </w:r>
      <w:r w:rsidR="00AF0EB0">
        <w:fldChar w:fldCharType="begin"/>
      </w:r>
      <w:r w:rsidR="00E67032">
        <w:instrText xml:space="preserve"> XE "</w:instrText>
      </w:r>
      <w:r w:rsidR="00E67032" w:rsidRPr="00B15E88">
        <w:instrText>Navier-Stokes equations</w:instrText>
      </w:r>
      <w:r w:rsidR="00E67032">
        <w:instrText xml:space="preserve">" </w:instrText>
      </w:r>
      <w:r w:rsidR="00AF0EB0">
        <w:fldChar w:fldCharType="end"/>
      </w:r>
      <w:r>
        <w:t>. With these equations</w:t>
      </w:r>
      <w:r w:rsidR="00DE4E5D">
        <w:t>,</w:t>
      </w:r>
      <w:r>
        <w:t xml:space="preserve"> </w:t>
      </w:r>
      <w:r w:rsidR="00DE4E5D">
        <w:t>which</w:t>
      </w:r>
      <w:r>
        <w:t xml:space="preserve"> describe the conservation of momentum</w:t>
      </w:r>
      <w:r w:rsidR="00DE4E5D">
        <w:t>,</w:t>
      </w:r>
      <w:r>
        <w:t xml:space="preserve"> together with </w:t>
      </w:r>
      <w:r w:rsidR="00DE4E5D">
        <w:t>two additional equations for mass and energy conservation, it’</w:t>
      </w:r>
      <w:r w:rsidR="007F7D89">
        <w:t>s possible to simulate the fluid flow. As the formulas tend to get very complicated for less common fl</w:t>
      </w:r>
      <w:r w:rsidR="00972C0C">
        <w:t>uids, they are mostly written for Newtonian fluids which include a variety of common</w:t>
      </w:r>
      <w:r w:rsidR="00E67032">
        <w:t xml:space="preserve"> liquids and gases (water, air</w:t>
      </w:r>
      <w:r w:rsidR="00972C0C">
        <w:t>...).</w:t>
      </w:r>
    </w:p>
    <w:p w:rsidR="00E67032" w:rsidRDefault="00E67032" w:rsidP="006A0D8A">
      <w:r>
        <w:t>Simulations apply numerically methods to solve the</w:t>
      </w:r>
      <w:r w:rsidR="004E577F">
        <w:t xml:space="preserve"> (in most cases)</w:t>
      </w:r>
      <w:r>
        <w:t xml:space="preserve"> resulting </w:t>
      </w:r>
      <w:r w:rsidR="007802C6">
        <w:t xml:space="preserve">nonlinear partial differential </w:t>
      </w:r>
      <w:r>
        <w:t>equations</w:t>
      </w:r>
      <w:r w:rsidR="007802C6">
        <w:t>.</w:t>
      </w:r>
      <w:r w:rsidR="004E577F">
        <w:t xml:space="preserve"> </w:t>
      </w:r>
      <w:r w:rsidR="00981649">
        <w:t>One</w:t>
      </w:r>
      <w:r w:rsidR="004E577F">
        <w:t xml:space="preserve"> common way to do this is to </w:t>
      </w:r>
      <w:r w:rsidR="00775153">
        <w:t xml:space="preserve">treat the fluid as a continuum, </w:t>
      </w:r>
      <w:r w:rsidR="004E577F">
        <w:t xml:space="preserve">discretize the </w:t>
      </w:r>
      <w:r w:rsidR="004E577F">
        <w:lastRenderedPageBreak/>
        <w:t xml:space="preserve">spatial domain into </w:t>
      </w:r>
      <w:r w:rsidR="00062B5E">
        <w:t>a grid</w:t>
      </w:r>
      <w:r w:rsidR="00981649">
        <w:t xml:space="preserve"> and use finite differences or the finite volume method</w:t>
      </w:r>
      <w:r w:rsidR="001B0909">
        <w:t>. In the literature grid based fluid models are called Eulerian model</w:t>
      </w:r>
      <w:r w:rsidR="00AF0EB0">
        <w:fldChar w:fldCharType="begin"/>
      </w:r>
      <w:r w:rsidR="004F11FE">
        <w:instrText xml:space="preserve"> XE "</w:instrText>
      </w:r>
      <w:r w:rsidR="004F11FE" w:rsidRPr="00914AB8">
        <w:instrText>Eulerian model</w:instrText>
      </w:r>
      <w:r w:rsidR="004F11FE">
        <w:instrText xml:space="preserve">" </w:instrText>
      </w:r>
      <w:r w:rsidR="00AF0EB0">
        <w:fldChar w:fldCharType="end"/>
      </w:r>
      <w:r w:rsidR="00775153">
        <w:t xml:space="preserve">s. </w:t>
      </w:r>
      <w:r w:rsidR="008C4B4E">
        <w:t xml:space="preserve">For the use within virtual environments grid based methods, as a matter of principle, have the drawback of a </w:t>
      </w:r>
      <w:r w:rsidR="004F11FE">
        <w:t xml:space="preserve">bounded </w:t>
      </w:r>
      <w:r w:rsidR="008C4B4E">
        <w:t>simulation space.</w:t>
      </w:r>
    </w:p>
    <w:p w:rsidR="00C8153E" w:rsidRDefault="004F11FE" w:rsidP="006A0D8A">
      <w:r>
        <w:t>Particle based methods</w:t>
      </w:r>
      <w:r w:rsidR="0074185D">
        <w:t xml:space="preserve"> (</w:t>
      </w:r>
      <w:r w:rsidR="00775153">
        <w:t>in literature:</w:t>
      </w:r>
      <w:r w:rsidR="0074185D">
        <w:t xml:space="preserve"> </w:t>
      </w:r>
      <w:r>
        <w:t>Lagrang</w:t>
      </w:r>
      <w:r w:rsidR="0074185D">
        <w:t>ian model</w:t>
      </w:r>
      <w:r w:rsidR="00AF0EB0">
        <w:fldChar w:fldCharType="begin"/>
      </w:r>
      <w:r w:rsidR="0074185D">
        <w:instrText xml:space="preserve"> XE "</w:instrText>
      </w:r>
      <w:r w:rsidR="0074185D" w:rsidRPr="00286646">
        <w:instrText>Lagrangian model</w:instrText>
      </w:r>
      <w:r w:rsidR="0074185D">
        <w:instrText xml:space="preserve">" </w:instrText>
      </w:r>
      <w:r w:rsidR="00AF0EB0">
        <w:fldChar w:fldCharType="end"/>
      </w:r>
      <w:r w:rsidR="0074185D">
        <w:t xml:space="preserve">, </w:t>
      </w:r>
      <w:r>
        <w:t xml:space="preserve">from </w:t>
      </w:r>
      <w:r w:rsidR="003F016D" w:rsidRPr="003F016D">
        <w:t>Lagrangian mechanics</w:t>
      </w:r>
      <w:r>
        <w:t>)</w:t>
      </w:r>
      <w:r w:rsidR="0074185D">
        <w:t xml:space="preserve"> in contrast represent the fluid as a discrete set of particles and simulate the fluid flow through solving the particle dynamics.</w:t>
      </w:r>
      <w:r w:rsidR="00C8153E">
        <w:t xml:space="preserve"> For realtime applications this brings some advantages over grid based methods:</w:t>
      </w:r>
    </w:p>
    <w:p w:rsidR="00C8153E" w:rsidRDefault="007A05AD" w:rsidP="00C8153E">
      <w:pPr>
        <w:pStyle w:val="Listenabsatz"/>
        <w:numPr>
          <w:ilvl w:val="0"/>
          <w:numId w:val="2"/>
        </w:numPr>
      </w:pPr>
      <w:r>
        <w:t>simpler calculation (mass conservation can be omitted, convective term can be omitted</w:t>
      </w:r>
      <w:r w:rsidR="004B1BD3">
        <w:t xml:space="preserve">, </w:t>
      </w:r>
      <w:r w:rsidR="00057AFE">
        <w:t xml:space="preserve">cp. </w:t>
      </w:r>
      <w:sdt>
        <w:sdtPr>
          <w:id w:val="91564813"/>
          <w:citation/>
        </w:sdtPr>
        <w:sdtContent>
          <w:r w:rsidR="00AF0EB0">
            <w:fldChar w:fldCharType="begin"/>
          </w:r>
          <w:r w:rsidR="0008214D" w:rsidRPr="003B30E9">
            <w:instrText xml:space="preserve"> CITATION MCG03 \l 1031  </w:instrText>
          </w:r>
          <w:r w:rsidR="00AF0EB0">
            <w:fldChar w:fldCharType="separate"/>
          </w:r>
          <w:r w:rsidR="00C176F1">
            <w:rPr>
              <w:noProof/>
            </w:rPr>
            <w:t>[MCG03]</w:t>
          </w:r>
          <w:r w:rsidR="00AF0EB0">
            <w:fldChar w:fldCharType="end"/>
          </w:r>
        </w:sdtContent>
      </w:sdt>
      <w:r>
        <w:t>)</w:t>
      </w:r>
    </w:p>
    <w:p w:rsidR="007A05AD" w:rsidRDefault="007A05AD" w:rsidP="00C8153E">
      <w:pPr>
        <w:pStyle w:val="Listenabsatz"/>
        <w:numPr>
          <w:ilvl w:val="0"/>
          <w:numId w:val="2"/>
        </w:numPr>
      </w:pPr>
      <w:r>
        <w:t>no numerical diffusions in the convection terms</w:t>
      </w:r>
      <w:r w:rsidR="00510349">
        <w:t xml:space="preserve"> (diffusion directions are not influenced </w:t>
      </w:r>
      <w:r w:rsidR="004423FC">
        <w:t>by</w:t>
      </w:r>
      <w:r w:rsidR="00510349">
        <w:t xml:space="preserve"> the grid layout)</w:t>
      </w:r>
    </w:p>
    <w:p w:rsidR="007A05AD" w:rsidRDefault="00473207" w:rsidP="00C8153E">
      <w:pPr>
        <w:pStyle w:val="Listenabsatz"/>
        <w:numPr>
          <w:ilvl w:val="0"/>
          <w:numId w:val="2"/>
        </w:numPr>
      </w:pPr>
      <w:r>
        <w:t>surface reconstruction is likely to be easier</w:t>
      </w:r>
    </w:p>
    <w:p w:rsidR="00473207" w:rsidRDefault="00473207" w:rsidP="00C8153E">
      <w:pPr>
        <w:pStyle w:val="Listenabsatz"/>
        <w:numPr>
          <w:ilvl w:val="0"/>
          <w:numId w:val="2"/>
        </w:numPr>
      </w:pPr>
      <w:r>
        <w:t>fluid can spread freely in space</w:t>
      </w:r>
      <w:r w:rsidR="004423FC">
        <w:t xml:space="preserve"> (no boundary through the grid)</w:t>
      </w:r>
    </w:p>
    <w:p w:rsidR="00473207" w:rsidRDefault="00473207" w:rsidP="00473207">
      <w:r>
        <w:t xml:space="preserve">For </w:t>
      </w:r>
      <w:r w:rsidR="00B97DB8">
        <w:t xml:space="preserve">those </w:t>
      </w:r>
      <w:r>
        <w:t xml:space="preserve">reasons </w:t>
      </w:r>
      <w:r w:rsidR="00B97DB8">
        <w:t xml:space="preserve">(especially the last) this thesis focuses on </w:t>
      </w:r>
      <w:r w:rsidR="004B1BD3">
        <w:t xml:space="preserve">a </w:t>
      </w:r>
      <w:r w:rsidR="0050049E">
        <w:t>Lagrangian</w:t>
      </w:r>
      <w:r w:rsidR="00B97DB8">
        <w:t xml:space="preserve"> method</w:t>
      </w:r>
      <w:r w:rsidR="0050049E">
        <w:t xml:space="preserve"> based on smoothed particle hydrodynamics</w:t>
      </w:r>
      <w:r w:rsidR="00AF0EB0">
        <w:fldChar w:fldCharType="begin"/>
      </w:r>
      <w:r w:rsidR="0050049E">
        <w:instrText xml:space="preserve"> XE "</w:instrText>
      </w:r>
      <w:r w:rsidR="0050049E" w:rsidRPr="00E8015F">
        <w:instrText>smoothed particle hydrodynamics</w:instrText>
      </w:r>
      <w:r w:rsidR="0050049E">
        <w:instrText xml:space="preserve">" </w:instrText>
      </w:r>
      <w:r w:rsidR="00AF0EB0">
        <w:fldChar w:fldCharType="end"/>
      </w:r>
      <w:r w:rsidR="0050049E">
        <w:t xml:space="preserve"> (SPH)</w:t>
      </w:r>
      <w:r w:rsidR="00660B8B">
        <w:t xml:space="preserve"> </w:t>
      </w:r>
      <w:sdt>
        <w:sdtPr>
          <w:id w:val="91564814"/>
          <w:citation/>
        </w:sdtPr>
        <w:sdtContent>
          <w:r w:rsidR="00AF0EB0">
            <w:fldChar w:fldCharType="begin"/>
          </w:r>
          <w:r w:rsidR="00660B8B" w:rsidRPr="00660B8B">
            <w:instrText xml:space="preserve"> CITATION Mon05 \l 1031  </w:instrText>
          </w:r>
          <w:r w:rsidR="00AF0EB0">
            <w:fldChar w:fldCharType="separate"/>
          </w:r>
          <w:r w:rsidR="00C176F1">
            <w:rPr>
              <w:noProof/>
            </w:rPr>
            <w:t>[Mon05]</w:t>
          </w:r>
          <w:r w:rsidR="00AF0EB0">
            <w:fldChar w:fldCharType="end"/>
          </w:r>
        </w:sdtContent>
      </w:sdt>
      <w:r w:rsidR="0050049E">
        <w:t xml:space="preserve"> which became very popular for this kind of applications.</w:t>
      </w:r>
      <w:r w:rsidR="00EB5F7D">
        <w:t xml:space="preserve"> </w:t>
      </w:r>
      <w:r w:rsidR="00762E2B">
        <w:t xml:space="preserve">The idea behind SPH is that every particle distributes the fluid properties in its neighborhood using radial kernel functions. To evaluate some fluid property at a given point one must </w:t>
      </w:r>
      <w:r w:rsidR="004423FC">
        <w:t>simply</w:t>
      </w:r>
      <w:r w:rsidR="00762E2B">
        <w:t xml:space="preserve"> sum up the properties of the neighboring particles, weighted with the appropriate smoothing function.</w:t>
      </w:r>
    </w:p>
    <w:p w:rsidR="00CB3BD3" w:rsidRDefault="00CB3BD3" w:rsidP="00CB3BD3">
      <w:pPr>
        <w:pStyle w:val="berschrift2"/>
      </w:pPr>
      <w:bookmarkStart w:id="5" w:name="_Toc193286142"/>
      <w:r>
        <w:t>Related work</w:t>
      </w:r>
      <w:bookmarkEnd w:id="5"/>
    </w:p>
    <w:p w:rsidR="002A70C2" w:rsidRDefault="000B5738" w:rsidP="002A70C2">
      <w:r>
        <w:t xml:space="preserve">The first investigations in smoothed particle hydrodynamics where made in 1977 by Gingold and Monaghan (who coined the term) </w:t>
      </w:r>
      <w:sdt>
        <w:sdtPr>
          <w:id w:val="91564846"/>
          <w:citation/>
        </w:sdtPr>
        <w:sdtContent>
          <w:r w:rsidR="00AF0EB0">
            <w:fldChar w:fldCharType="begin"/>
          </w:r>
          <w:r w:rsidR="0008214D" w:rsidRPr="003B30E9">
            <w:instrText xml:space="preserve"> CITATION GM77 \l 1031  </w:instrText>
          </w:r>
          <w:r w:rsidR="00AF0EB0">
            <w:fldChar w:fldCharType="separate"/>
          </w:r>
          <w:r w:rsidR="00C176F1">
            <w:rPr>
              <w:noProof/>
            </w:rPr>
            <w:t>[GM77]</w:t>
          </w:r>
          <w:r w:rsidR="00AF0EB0">
            <w:fldChar w:fldCharType="end"/>
          </w:r>
        </w:sdtContent>
      </w:sdt>
      <w:r>
        <w:t xml:space="preserve"> and independently by Lucy</w:t>
      </w:r>
      <w:r w:rsidR="009E0D23">
        <w:t xml:space="preserve"> </w:t>
      </w:r>
      <w:sdt>
        <w:sdtPr>
          <w:id w:val="91564847"/>
          <w:citation/>
        </w:sdtPr>
        <w:sdtContent>
          <w:r w:rsidR="00AF0EB0">
            <w:fldChar w:fldCharType="begin"/>
          </w:r>
          <w:r w:rsidRPr="000B5738">
            <w:instrText xml:space="preserve"> CITATION Luc77 \l 1031  </w:instrText>
          </w:r>
          <w:r w:rsidR="00AF0EB0">
            <w:fldChar w:fldCharType="separate"/>
          </w:r>
          <w:r w:rsidR="00C176F1">
            <w:rPr>
              <w:noProof/>
            </w:rPr>
            <w:t>[Luc77]</w:t>
          </w:r>
          <w:r w:rsidR="00AF0EB0">
            <w:fldChar w:fldCharType="end"/>
          </w:r>
        </w:sdtContent>
      </w:sdt>
      <w:r>
        <w:t>.</w:t>
      </w:r>
      <w:r w:rsidR="004D3823">
        <w:t xml:space="preserve"> Its first usages took place mainly in the astronomy sector to simulate </w:t>
      </w:r>
      <w:r w:rsidR="009A7F72">
        <w:t xml:space="preserve">large scale </w:t>
      </w:r>
      <w:r w:rsidR="004D3823">
        <w:t xml:space="preserve">gas dynamics, but later it also has been applied to incompressible </w:t>
      </w:r>
      <w:r w:rsidR="00D61DB0">
        <w:t>flow problems like beach wave simulation, sloshing tanks and bow waves of ships.</w:t>
      </w:r>
    </w:p>
    <w:p w:rsidR="00D61DB0" w:rsidRDefault="00C77F02" w:rsidP="002A70C2">
      <w:r>
        <w:t>While in realtime computer graphics first the Eulerian approach was favored, Müller, Charypar and Gross</w:t>
      </w:r>
      <w:r w:rsidR="009E0D23">
        <w:t xml:space="preserve"> </w:t>
      </w:r>
      <w:sdt>
        <w:sdtPr>
          <w:id w:val="91564893"/>
          <w:citation/>
        </w:sdtPr>
        <w:sdtContent>
          <w:r w:rsidR="00AF0EB0">
            <w:fldChar w:fldCharType="begin"/>
          </w:r>
          <w:r w:rsidR="0008214D" w:rsidRPr="003B30E9">
            <w:instrText xml:space="preserve"> CITATION MCG03 \l 1031  </w:instrText>
          </w:r>
          <w:r w:rsidR="00AF0EB0">
            <w:fldChar w:fldCharType="separate"/>
          </w:r>
          <w:r w:rsidR="00C176F1">
            <w:rPr>
              <w:noProof/>
            </w:rPr>
            <w:t>[MCG03]</w:t>
          </w:r>
          <w:r w:rsidR="00AF0EB0">
            <w:fldChar w:fldCharType="end"/>
          </w:r>
        </w:sdtContent>
      </w:sdt>
      <w:r>
        <w:t xml:space="preserve"> where one of the first who showed</w:t>
      </w:r>
      <w:r w:rsidR="00756BBB">
        <w:t>,</w:t>
      </w:r>
      <w:r>
        <w:t xml:space="preserve"> that a SPH based Lagrange </w:t>
      </w:r>
      <w:r w:rsidR="00756BBB">
        <w:t>method also suits very well to interactive applications.</w:t>
      </w:r>
      <w:r w:rsidR="00870381">
        <w:t xml:space="preserve"> Later </w:t>
      </w:r>
      <w:r w:rsidR="00112D2F">
        <w:t xml:space="preserve">many papers used SPH to simulate fluids (especially liquids) </w:t>
      </w:r>
      <w:r w:rsidR="00F10063">
        <w:t xml:space="preserve">in realtime </w:t>
      </w:r>
      <w:r w:rsidR="00112D2F">
        <w:t>and brought adaptations and improvements both for the simulati</w:t>
      </w:r>
      <w:r w:rsidR="005D0C4B">
        <w:t>on as well as for the rendering</w:t>
      </w:r>
      <w:r w:rsidR="00A70D0E">
        <w:t xml:space="preserve"> of liquids</w:t>
      </w:r>
      <w:r w:rsidR="005D0C4B">
        <w:t>.</w:t>
      </w:r>
    </w:p>
    <w:p w:rsidR="005D0C4B" w:rsidRDefault="005D0C4B" w:rsidP="002A70C2">
      <w:r>
        <w:t xml:space="preserve">Papers </w:t>
      </w:r>
      <w:r w:rsidR="00A70D0E">
        <w:t>on</w:t>
      </w:r>
      <w:r w:rsidR="00F10063">
        <w:t xml:space="preserve"> realtime SPH </w:t>
      </w:r>
      <w:r>
        <w:t>simulatio</w:t>
      </w:r>
      <w:r w:rsidR="00F10063">
        <w:t>n:</w:t>
      </w:r>
    </w:p>
    <w:p w:rsidR="00112D2F" w:rsidRDefault="00AF0EB0" w:rsidP="00112D2F">
      <w:pPr>
        <w:pStyle w:val="Listenabsatz"/>
        <w:numPr>
          <w:ilvl w:val="0"/>
          <w:numId w:val="2"/>
        </w:numPr>
      </w:pPr>
      <w:sdt>
        <w:sdtPr>
          <w:id w:val="91564902"/>
          <w:citation/>
        </w:sdtPr>
        <w:sdtContent>
          <w:r>
            <w:fldChar w:fldCharType="begin"/>
          </w:r>
          <w:r w:rsidR="0008214D" w:rsidRPr="003B30E9">
            <w:instrText xml:space="preserve"> CITATION KC05 \l 1031  </w:instrText>
          </w:r>
          <w:r>
            <w:fldChar w:fldCharType="separate"/>
          </w:r>
          <w:r w:rsidR="00C176F1">
            <w:rPr>
              <w:noProof/>
            </w:rPr>
            <w:t>[KC05]</w:t>
          </w:r>
          <w:r>
            <w:fldChar w:fldCharType="end"/>
          </w:r>
        </w:sdtContent>
      </w:sdt>
      <w:r w:rsidR="0083071B">
        <w:t xml:space="preserve"> proposes to avoid the particle neighborhood problem by sampling the fluid properties from grids witch sum up the weighted properties from all particles</w:t>
      </w:r>
    </w:p>
    <w:p w:rsidR="00CD3ACB" w:rsidRDefault="00AF0EB0" w:rsidP="00112D2F">
      <w:pPr>
        <w:pStyle w:val="Listenabsatz"/>
        <w:numPr>
          <w:ilvl w:val="0"/>
          <w:numId w:val="2"/>
        </w:numPr>
      </w:pPr>
      <w:sdt>
        <w:sdtPr>
          <w:id w:val="91564942"/>
          <w:citation/>
        </w:sdtPr>
        <w:sdtContent>
          <w:r>
            <w:fldChar w:fldCharType="begin"/>
          </w:r>
          <w:r w:rsidR="00CD3ACB" w:rsidRPr="003B30E9">
            <w:instrText xml:space="preserve"> CITATION KW06 \l 1031  </w:instrText>
          </w:r>
          <w:r>
            <w:fldChar w:fldCharType="separate"/>
          </w:r>
          <w:r w:rsidR="00C176F1">
            <w:rPr>
              <w:noProof/>
            </w:rPr>
            <w:t>[KW06]</w:t>
          </w:r>
          <w:r>
            <w:fldChar w:fldCharType="end"/>
          </w:r>
        </w:sdtContent>
      </w:sdt>
      <w:r w:rsidR="00CD3ACB">
        <w:t xml:space="preserve"> compares the performance of an octree based </w:t>
      </w:r>
      <w:r w:rsidR="009A7F72">
        <w:t xml:space="preserve">(linear time for neighbor search, but large </w:t>
      </w:r>
      <w:r w:rsidR="00A82751">
        <w:t>costs for the update of the structure</w:t>
      </w:r>
      <w:r w:rsidR="009A7F72">
        <w:t xml:space="preserve">) </w:t>
      </w:r>
      <w:r w:rsidR="00CD3ACB">
        <w:t>versus a “staggered grid” based solution to the neighbor problem</w:t>
      </w:r>
    </w:p>
    <w:p w:rsidR="001B67D2" w:rsidRPr="001B67D2" w:rsidRDefault="001B67D2" w:rsidP="00112D2F">
      <w:pPr>
        <w:pStyle w:val="Listenabsatz"/>
        <w:numPr>
          <w:ilvl w:val="0"/>
          <w:numId w:val="2"/>
        </w:numPr>
      </w:pPr>
      <w:r w:rsidRPr="001B67D2">
        <w:t xml:space="preserve">in </w:t>
      </w:r>
      <w:sdt>
        <w:sdtPr>
          <w:id w:val="91564903"/>
          <w:citation/>
        </w:sdtPr>
        <w:sdtContent>
          <w:r w:rsidR="00AF0EB0">
            <w:fldChar w:fldCharType="begin"/>
          </w:r>
          <w:r w:rsidR="0008214D" w:rsidRPr="003B30E9">
            <w:instrText xml:space="preserve"> CITATION MST04 \l 1031  </w:instrText>
          </w:r>
          <w:r w:rsidR="00AF0EB0">
            <w:fldChar w:fldCharType="separate"/>
          </w:r>
          <w:r w:rsidR="00C176F1">
            <w:rPr>
              <w:noProof/>
            </w:rPr>
            <w:t>[MST04]</w:t>
          </w:r>
          <w:r w:rsidR="00AF0EB0">
            <w:fldChar w:fldCharType="end"/>
          </w:r>
        </w:sdtContent>
      </w:sdt>
      <w:r w:rsidRPr="001B67D2">
        <w:t xml:space="preserve"> Müller et al. show how pa</w:t>
      </w:r>
      <w:r>
        <w:t>r</w:t>
      </w:r>
      <w:r w:rsidRPr="001B67D2">
        <w:t xml:space="preserve">ticle based fluids </w:t>
      </w:r>
      <w:r>
        <w:t>can</w:t>
      </w:r>
      <w:r w:rsidRPr="001B67D2">
        <w:t xml:space="preserve"> interact with deformable solids</w:t>
      </w:r>
    </w:p>
    <w:p w:rsidR="001B67D2" w:rsidRDefault="00AF0EB0" w:rsidP="00112D2F">
      <w:pPr>
        <w:pStyle w:val="Listenabsatz"/>
        <w:numPr>
          <w:ilvl w:val="0"/>
          <w:numId w:val="2"/>
        </w:numPr>
      </w:pPr>
      <w:sdt>
        <w:sdtPr>
          <w:id w:val="91564904"/>
          <w:citation/>
        </w:sdtPr>
        <w:sdtContent>
          <w:r>
            <w:fldChar w:fldCharType="begin"/>
          </w:r>
          <w:r w:rsidR="0008214D" w:rsidRPr="003B30E9">
            <w:instrText xml:space="preserve"> CITATION AIY04 \l 1031  </w:instrText>
          </w:r>
          <w:r>
            <w:fldChar w:fldCharType="separate"/>
          </w:r>
          <w:r w:rsidR="00C176F1">
            <w:rPr>
              <w:noProof/>
            </w:rPr>
            <w:t>[AIY04]</w:t>
          </w:r>
          <w:r>
            <w:fldChar w:fldCharType="end"/>
          </w:r>
        </w:sdtContent>
      </w:sdt>
      <w:r w:rsidR="00D45836">
        <w:t xml:space="preserve"> sketches how to use a CPU generated neighbor map so that the property summation for each particle can be handled on the GPU which reaches twice the performance of their CPU only simulation</w:t>
      </w:r>
    </w:p>
    <w:p w:rsidR="00AB0EAB" w:rsidRDefault="00AF0EB0" w:rsidP="00112D2F">
      <w:pPr>
        <w:pStyle w:val="Listenabsatz"/>
        <w:numPr>
          <w:ilvl w:val="0"/>
          <w:numId w:val="2"/>
        </w:numPr>
      </w:pPr>
      <w:sdt>
        <w:sdtPr>
          <w:id w:val="91564905"/>
          <w:citation/>
        </w:sdtPr>
        <w:sdtContent>
          <w:r>
            <w:fldChar w:fldCharType="begin"/>
          </w:r>
          <w:r w:rsidR="007A40AF" w:rsidRPr="00AB0EAB">
            <w:instrText xml:space="preserve"> CITATION Hei07 \l 1031 </w:instrText>
          </w:r>
          <w:r>
            <w:fldChar w:fldCharType="separate"/>
          </w:r>
          <w:r w:rsidR="00C176F1">
            <w:rPr>
              <w:noProof/>
            </w:rPr>
            <w:t>[Hei07]</w:t>
          </w:r>
          <w:r>
            <w:fldChar w:fldCharType="end"/>
          </w:r>
        </w:sdtContent>
      </w:sdt>
      <w:r w:rsidR="007A40AF">
        <w:t xml:space="preserve"> uses the </w:t>
      </w:r>
      <w:r w:rsidR="00AB0EAB">
        <w:t xml:space="preserve">Ageia PhysX engine </w:t>
      </w:r>
      <w:r w:rsidR="000F398D">
        <w:t xml:space="preserve">(one of its developers is Matthias Müller) </w:t>
      </w:r>
      <w:r w:rsidR="00AB0EAB">
        <w:t>for a SPH based simulation of smoke</w:t>
      </w:r>
    </w:p>
    <w:p w:rsidR="00A70D0E" w:rsidRDefault="00A70D0E" w:rsidP="00A70D0E">
      <w:r>
        <w:t xml:space="preserve">Papers </w:t>
      </w:r>
      <w:r w:rsidR="00B80C08">
        <w:t>with relevance</w:t>
      </w:r>
      <w:r>
        <w:t xml:space="preserve"> for realtime liquid rendering:</w:t>
      </w:r>
    </w:p>
    <w:p w:rsidR="00A70D0E" w:rsidRDefault="00AF0EB0" w:rsidP="00A70D0E">
      <w:pPr>
        <w:pStyle w:val="Listenabsatz"/>
        <w:numPr>
          <w:ilvl w:val="0"/>
          <w:numId w:val="2"/>
        </w:numPr>
      </w:pPr>
      <w:sdt>
        <w:sdtPr>
          <w:id w:val="91564943"/>
          <w:citation/>
        </w:sdtPr>
        <w:sdtContent>
          <w:r>
            <w:fldChar w:fldCharType="begin"/>
          </w:r>
          <w:r w:rsidR="0008214D" w:rsidRPr="0008214D">
            <w:instrText xml:space="preserve"> CITATION MCG03 \l 1031  </w:instrText>
          </w:r>
          <w:r>
            <w:fldChar w:fldCharType="separate"/>
          </w:r>
          <w:r w:rsidR="00C176F1">
            <w:rPr>
              <w:noProof/>
            </w:rPr>
            <w:t>[MCG03]</w:t>
          </w:r>
          <w:r>
            <w:fldChar w:fldCharType="end"/>
          </w:r>
        </w:sdtContent>
      </w:sdt>
      <w:r w:rsidR="00B80C08">
        <w:t xml:space="preserve"> suggests </w:t>
      </w:r>
      <w:r w:rsidR="00F447D4">
        <w:t xml:space="preserve">direct </w:t>
      </w:r>
      <w:r w:rsidR="00B80C08">
        <w:t xml:space="preserve">point splatting </w:t>
      </w:r>
      <w:r w:rsidR="00F447D4">
        <w:t xml:space="preserve">of the particles or marching cubes rendering </w:t>
      </w:r>
      <w:sdt>
        <w:sdtPr>
          <w:id w:val="91564947"/>
          <w:citation/>
        </w:sdtPr>
        <w:sdtContent>
          <w:r>
            <w:fldChar w:fldCharType="begin"/>
          </w:r>
          <w:r w:rsidR="0008214D" w:rsidRPr="0008214D">
            <w:instrText xml:space="preserve"> CITATION LC87 \l 1031  </w:instrText>
          </w:r>
          <w:r>
            <w:fldChar w:fldCharType="separate"/>
          </w:r>
          <w:r w:rsidR="00C176F1">
            <w:rPr>
              <w:noProof/>
            </w:rPr>
            <w:t>[LC87]</w:t>
          </w:r>
          <w:r>
            <w:fldChar w:fldCharType="end"/>
          </w:r>
        </w:sdtContent>
      </w:sdt>
      <w:r w:rsidR="00167235">
        <w:t xml:space="preserve"> </w:t>
      </w:r>
      <w:r w:rsidR="0075227F">
        <w:t>of the iso</w:t>
      </w:r>
      <w:r w:rsidR="00F447D4">
        <w:t>sur</w:t>
      </w:r>
      <w:r w:rsidR="0075227F">
        <w:t>face (which implies that an iso</w:t>
      </w:r>
      <w:r w:rsidR="00F447D4">
        <w:t xml:space="preserve">volume must be created for each </w:t>
      </w:r>
      <w:r w:rsidR="00F65666">
        <w:t>frame</w:t>
      </w:r>
      <w:r w:rsidR="00F447D4">
        <w:t>)</w:t>
      </w:r>
    </w:p>
    <w:p w:rsidR="00F447D4" w:rsidRDefault="00AF0EB0" w:rsidP="00A70D0E">
      <w:pPr>
        <w:pStyle w:val="Listenabsatz"/>
        <w:numPr>
          <w:ilvl w:val="0"/>
          <w:numId w:val="2"/>
        </w:numPr>
      </w:pPr>
      <w:sdt>
        <w:sdtPr>
          <w:id w:val="91564944"/>
          <w:citation/>
        </w:sdtPr>
        <w:sdtContent>
          <w:r>
            <w:fldChar w:fldCharType="begin"/>
          </w:r>
          <w:r w:rsidR="003B30E9" w:rsidRPr="003B30E9">
            <w:instrText xml:space="preserve"> CITATION KW03 \l 1031  </w:instrText>
          </w:r>
          <w:r>
            <w:fldChar w:fldCharType="separate"/>
          </w:r>
          <w:r w:rsidR="00C176F1">
            <w:rPr>
              <w:noProof/>
            </w:rPr>
            <w:t>[KW03]</w:t>
          </w:r>
          <w:r>
            <w:fldChar w:fldCharType="end"/>
          </w:r>
        </w:sdtContent>
      </w:sdt>
      <w:r w:rsidR="0075227F">
        <w:t xml:space="preserve"> presents a GPU executed iso</w:t>
      </w:r>
      <w:r w:rsidR="00F447D4">
        <w:t xml:space="preserve">volume </w:t>
      </w:r>
      <w:r w:rsidR="004C6473">
        <w:t>raycaster</w:t>
      </w:r>
      <w:r w:rsidR="00F447D4">
        <w:t xml:space="preserve">; </w:t>
      </w:r>
      <w:r w:rsidR="004C6473">
        <w:t>in combination with a effici</w:t>
      </w:r>
      <w:r w:rsidR="0075227F">
        <w:t>ent method for building the iso</w:t>
      </w:r>
      <w:r w:rsidR="004C6473">
        <w:t>volume on the GPU this way the iso surface could be visualized</w:t>
      </w:r>
    </w:p>
    <w:p w:rsidR="004C6473" w:rsidRDefault="00AF0EB0" w:rsidP="00A70D0E">
      <w:pPr>
        <w:pStyle w:val="Listenabsatz"/>
        <w:numPr>
          <w:ilvl w:val="0"/>
          <w:numId w:val="2"/>
        </w:numPr>
      </w:pPr>
      <w:sdt>
        <w:sdtPr>
          <w:id w:val="91564945"/>
          <w:citation/>
        </w:sdtPr>
        <w:sdtContent>
          <w:r>
            <w:fldChar w:fldCharType="begin"/>
          </w:r>
          <w:r w:rsidR="0008214D" w:rsidRPr="0008214D">
            <w:instrText xml:space="preserve"> CITATION CHJ03 \l 1031  </w:instrText>
          </w:r>
          <w:r>
            <w:fldChar w:fldCharType="separate"/>
          </w:r>
          <w:r w:rsidR="00C176F1">
            <w:rPr>
              <w:noProof/>
            </w:rPr>
            <w:t>[CHJ03]</w:t>
          </w:r>
          <w:r>
            <w:fldChar w:fldCharType="end"/>
          </w:r>
        </w:sdtContent>
      </w:sdt>
      <w:r w:rsidR="0075227F">
        <w:t xml:space="preserve"> introduces iso-splatting, a point based iso</w:t>
      </w:r>
      <w:r w:rsidR="005B316D">
        <w:t xml:space="preserve">surface visualization technique; same as with </w:t>
      </w:r>
      <w:sdt>
        <w:sdtPr>
          <w:id w:val="91564946"/>
          <w:citation/>
        </w:sdtPr>
        <w:sdtContent>
          <w:r>
            <w:fldChar w:fldCharType="begin"/>
          </w:r>
          <w:r w:rsidR="003B30E9" w:rsidRPr="003B30E9">
            <w:instrText xml:space="preserve"> CITATION KW03 \l 1031  </w:instrText>
          </w:r>
          <w:r>
            <w:fldChar w:fldCharType="separate"/>
          </w:r>
          <w:r w:rsidR="00C176F1">
            <w:rPr>
              <w:noProof/>
            </w:rPr>
            <w:t>[KW03]</w:t>
          </w:r>
          <w:r>
            <w:fldChar w:fldCharType="end"/>
          </w:r>
        </w:sdtContent>
      </w:sdt>
      <w:r w:rsidR="005B316D">
        <w:t xml:space="preserve"> applies here</w:t>
      </w:r>
    </w:p>
    <w:p w:rsidR="005B316D" w:rsidRDefault="00AF0EB0" w:rsidP="00A70D0E">
      <w:pPr>
        <w:pStyle w:val="Listenabsatz"/>
        <w:numPr>
          <w:ilvl w:val="0"/>
          <w:numId w:val="2"/>
        </w:numPr>
      </w:pPr>
      <w:sdt>
        <w:sdtPr>
          <w:id w:val="91565312"/>
          <w:citation/>
        </w:sdtPr>
        <w:sdtContent>
          <w:r>
            <w:fldChar w:fldCharType="begin"/>
          </w:r>
          <w:r w:rsidR="00A205F8" w:rsidRPr="00A205F8">
            <w:instrText xml:space="preserve"> CITATION Ura06 \l 1031  </w:instrText>
          </w:r>
          <w:r>
            <w:fldChar w:fldCharType="separate"/>
          </w:r>
          <w:r w:rsidR="00C176F1">
            <w:rPr>
              <w:noProof/>
            </w:rPr>
            <w:t>[Ura06]</w:t>
          </w:r>
          <w:r>
            <w:fldChar w:fldCharType="end"/>
          </w:r>
        </w:sdtContent>
      </w:sdt>
      <w:r w:rsidR="00A205F8">
        <w:t xml:space="preserve"> demonstrates a GPU version of the marching tetrahedra algorithm (variation of marching cubes); same as with </w:t>
      </w:r>
      <w:sdt>
        <w:sdtPr>
          <w:id w:val="91565885"/>
          <w:citation/>
        </w:sdtPr>
        <w:sdtContent>
          <w:r>
            <w:fldChar w:fldCharType="begin"/>
          </w:r>
          <w:r w:rsidR="00A205F8" w:rsidRPr="003B30E9">
            <w:instrText xml:space="preserve"> CITATION KW03 \l 1031  </w:instrText>
          </w:r>
          <w:r>
            <w:fldChar w:fldCharType="separate"/>
          </w:r>
          <w:r w:rsidR="00C176F1">
            <w:rPr>
              <w:noProof/>
            </w:rPr>
            <w:t>[KW03]</w:t>
          </w:r>
          <w:r>
            <w:fldChar w:fldCharType="end"/>
          </w:r>
        </w:sdtContent>
      </w:sdt>
    </w:p>
    <w:p w:rsidR="00F20035" w:rsidRDefault="00AF0EB0" w:rsidP="00A70D0E">
      <w:pPr>
        <w:pStyle w:val="Listenabsatz"/>
        <w:numPr>
          <w:ilvl w:val="0"/>
          <w:numId w:val="2"/>
        </w:numPr>
      </w:pPr>
      <w:sdt>
        <w:sdtPr>
          <w:id w:val="91565886"/>
          <w:citation/>
        </w:sdtPr>
        <w:sdtContent>
          <w:r>
            <w:fldChar w:fldCharType="begin"/>
          </w:r>
          <w:r w:rsidR="00A205F8" w:rsidRPr="003B30E9">
            <w:instrText xml:space="preserve"> CITATION KW06 \l 1031  </w:instrText>
          </w:r>
          <w:r>
            <w:fldChar w:fldCharType="separate"/>
          </w:r>
          <w:r w:rsidR="00C176F1">
            <w:rPr>
              <w:noProof/>
            </w:rPr>
            <w:t>[KW06]</w:t>
          </w:r>
          <w:r>
            <w:fldChar w:fldCharType="end"/>
          </w:r>
        </w:sdtContent>
      </w:sdt>
      <w:r w:rsidR="00A205F8">
        <w:t xml:space="preserve"> uses a 2.5D “carped visualization” </w:t>
      </w:r>
      <w:r w:rsidR="00F20035">
        <w:t>for the special case of rivers and lakes</w:t>
      </w:r>
    </w:p>
    <w:p w:rsidR="009151AE" w:rsidRDefault="007A3F02" w:rsidP="009151AE">
      <w:pPr>
        <w:pStyle w:val="berschrift2"/>
      </w:pPr>
      <w:bookmarkStart w:id="6" w:name="_Toc193286143"/>
      <w:r>
        <w:t>Used techniques</w:t>
      </w:r>
      <w:bookmarkEnd w:id="6"/>
    </w:p>
    <w:p w:rsidR="007A3F02" w:rsidRDefault="00B80256" w:rsidP="007A3F02">
      <w:r>
        <w:t xml:space="preserve">The goal with this thesis was to provide a realtime application that simulates a water-like liquid in a </w:t>
      </w:r>
      <w:r w:rsidR="00334A45">
        <w:t>form</w:t>
      </w:r>
      <w:r>
        <w:t xml:space="preserve"> that is “believable” in terms of </w:t>
      </w:r>
      <w:r w:rsidR="0068247C">
        <w:t xml:space="preserve">movement </w:t>
      </w:r>
      <w:r>
        <w:t xml:space="preserve">behavior and </w:t>
      </w:r>
      <w:r w:rsidR="00334A45">
        <w:t xml:space="preserve">optical appearance. The SPH simulation therefore focuses </w:t>
      </w:r>
      <w:r w:rsidR="002B5A08">
        <w:t>not on physical</w:t>
      </w:r>
      <w:r w:rsidR="00334A45">
        <w:t xml:space="preserve"> acc</w:t>
      </w:r>
      <w:r w:rsidR="002B5A08">
        <w:t xml:space="preserve">uracy. It’s a straightforward implementation of the lightweight SPH model presented in </w:t>
      </w:r>
      <w:sdt>
        <w:sdtPr>
          <w:id w:val="126695672"/>
          <w:citation/>
        </w:sdtPr>
        <w:sdtContent>
          <w:r w:rsidR="00AF0EB0">
            <w:fldChar w:fldCharType="begin"/>
          </w:r>
          <w:r w:rsidR="002B5A08" w:rsidRPr="002B5A08">
            <w:instrText xml:space="preserve"> CITATION MCG03 \l 1031 </w:instrText>
          </w:r>
          <w:r w:rsidR="00AF0EB0">
            <w:fldChar w:fldCharType="separate"/>
          </w:r>
          <w:r w:rsidR="00C176F1">
            <w:rPr>
              <w:noProof/>
            </w:rPr>
            <w:t>[MCG03]</w:t>
          </w:r>
          <w:r w:rsidR="00AF0EB0">
            <w:fldChar w:fldCharType="end"/>
          </w:r>
        </w:sdtContent>
      </w:sdt>
      <w:r w:rsidR="002B5A08">
        <w:t>, optimized to run on actual multi-core consumer CPUs.</w:t>
      </w:r>
      <w:r w:rsidR="00593450">
        <w:t xml:space="preserve"> </w:t>
      </w:r>
      <w:r w:rsidR="00857B23">
        <w:t xml:space="preserve">To speed up the neighbor search it stores the particles </w:t>
      </w:r>
      <w:r w:rsidR="00BA0685">
        <w:t>according</w:t>
      </w:r>
      <w:r w:rsidR="00857B23">
        <w:t xml:space="preserve"> to their position in a dynamic grid</w:t>
      </w:r>
      <w:r w:rsidR="00BA0685">
        <w:t>,</w:t>
      </w:r>
      <w:r w:rsidR="00857B23">
        <w:t xml:space="preserve"> with a cell size equivalent to the </w:t>
      </w:r>
      <w:r w:rsidR="009E0D23">
        <w:t>maximal radius of support</w:t>
      </w:r>
      <w:r w:rsidR="00857B23">
        <w:t xml:space="preserve">. </w:t>
      </w:r>
      <w:r w:rsidR="00BA0685">
        <w:t>T</w:t>
      </w:r>
      <w:r w:rsidR="00593450">
        <w:t xml:space="preserve">he particle interactions </w:t>
      </w:r>
      <w:r w:rsidR="00EE6E50">
        <w:t>are</w:t>
      </w:r>
      <w:r w:rsidR="00BA0685">
        <w:t xml:space="preserve"> evaluated </w:t>
      </w:r>
      <w:r w:rsidR="00857B23">
        <w:t>directly on pairs of particles (simultaneous for both particles).</w:t>
      </w:r>
      <w:r w:rsidR="005D2616">
        <w:t xml:space="preserve"> Chapter</w:t>
      </w:r>
      <w:r w:rsidR="00593827">
        <w:t xml:space="preserve"> </w:t>
      </w:r>
      <w:r w:rsidR="00AF0EB0">
        <w:fldChar w:fldCharType="begin"/>
      </w:r>
      <w:r w:rsidR="00F65666">
        <w:instrText xml:space="preserve"> REF _Ref192395516 \r \h </w:instrText>
      </w:r>
      <w:r w:rsidR="00AF0EB0">
        <w:fldChar w:fldCharType="separate"/>
      </w:r>
      <w:r w:rsidR="00C176F1">
        <w:t>2</w:t>
      </w:r>
      <w:r w:rsidR="00AF0EB0">
        <w:fldChar w:fldCharType="end"/>
      </w:r>
      <w:r w:rsidR="005D2616">
        <w:t xml:space="preserve"> discusses </w:t>
      </w:r>
      <w:r w:rsidR="009A21E1">
        <w:t>the theoretical foundations and the implementation details of the simulation.</w:t>
      </w:r>
    </w:p>
    <w:p w:rsidR="00EE6E50" w:rsidRDefault="00EE6E50" w:rsidP="007A3F02">
      <w:r>
        <w:t>For visualization three techniques are provided: The first directly renders the particles as point sprites, which is mainly useful for debug and tuning of the fluid behavior.</w:t>
      </w:r>
      <w:r w:rsidR="0075227F">
        <w:t xml:space="preserve"> The second, which is nearly entirely CPU-based, uses the marching cubes algorithm to construct a triangle mesh representing the isosurface. This technique was </w:t>
      </w:r>
      <w:r w:rsidR="00CE43E5">
        <w:t xml:space="preserve">implemented to experiment with efficient isovolume construction methods and to test how well a marching cubes / triangle based approach fits for the purpose of liquid visualization. The last and most sophisticated technique </w:t>
      </w:r>
      <w:r w:rsidR="0081186F">
        <w:t xml:space="preserve">uses the GPU to construct an isovolume within a 3D texture and renders the isosurface directly with a raycasting shader. The raycasting enables the visualization of effects like multiple refractions and reflections, which </w:t>
      </w:r>
      <w:r w:rsidR="00B975FB">
        <w:t>are characteristic for the optical appearance of liquids.</w:t>
      </w:r>
      <w:r w:rsidR="009A21E1">
        <w:t xml:space="preserve"> Chapter </w:t>
      </w:r>
      <w:r w:rsidR="00AF0EB0">
        <w:fldChar w:fldCharType="begin"/>
      </w:r>
      <w:r w:rsidR="009E0D23">
        <w:instrText xml:space="preserve"> REF _Ref192557839 \r \h </w:instrText>
      </w:r>
      <w:r w:rsidR="00AF0EB0">
        <w:fldChar w:fldCharType="separate"/>
      </w:r>
      <w:r w:rsidR="00C176F1">
        <w:t>3</w:t>
      </w:r>
      <w:r w:rsidR="00AF0EB0">
        <w:fldChar w:fldCharType="end"/>
      </w:r>
      <w:r w:rsidR="009A21E1">
        <w:t xml:space="preserve"> explains each visualization technique</w:t>
      </w:r>
      <w:r w:rsidR="00691CA4" w:rsidRPr="00691CA4">
        <w:t xml:space="preserve"> </w:t>
      </w:r>
      <w:r w:rsidR="00691CA4">
        <w:t>in detail</w:t>
      </w:r>
      <w:r w:rsidR="009A21E1">
        <w:t>.</w:t>
      </w: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E12EB3" w:rsidTr="006371E9">
        <w:trPr>
          <w:jc w:val="center"/>
        </w:trPr>
        <w:tc>
          <w:tcPr>
            <w:tcW w:w="3070" w:type="dxa"/>
          </w:tcPr>
          <w:p w:rsidR="006371E9" w:rsidRDefault="00E12EB3" w:rsidP="006371E9">
            <w:pPr>
              <w:keepNext/>
              <w:jc w:val="center"/>
            </w:pPr>
            <w:r>
              <w:rPr>
                <w:noProof/>
                <w:lang w:val="de-DE" w:eastAsia="de-DE" w:bidi="ar-SA"/>
              </w:rPr>
              <w:drawing>
                <wp:inline distT="0" distB="0" distL="0" distR="0">
                  <wp:extent cx="1687401" cy="1896280"/>
                  <wp:effectExtent l="19050" t="0" r="8049" b="0"/>
                  <wp:docPr id="3" name="Grafik 2" desc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jpg"/>
                          <pic:cNvPicPr/>
                        </pic:nvPicPr>
                        <pic:blipFill>
                          <a:blip r:embed="rId11" cstate="screen"/>
                          <a:stretch>
                            <a:fillRect/>
                          </a:stretch>
                        </pic:blipFill>
                        <pic:spPr>
                          <a:xfrm>
                            <a:off x="0" y="0"/>
                            <a:ext cx="1690185" cy="1899408"/>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F20596">
                <w:rPr>
                  <w:noProof/>
                </w:rPr>
                <w:t>3</w:t>
              </w:r>
            </w:fldSimple>
            <w:r>
              <w:t>: Sprite visualization</w:t>
            </w:r>
          </w:p>
        </w:tc>
        <w:tc>
          <w:tcPr>
            <w:tcW w:w="3071" w:type="dxa"/>
          </w:tcPr>
          <w:p w:rsidR="006371E9" w:rsidRDefault="00E12EB3" w:rsidP="006371E9">
            <w:pPr>
              <w:keepNext/>
              <w:jc w:val="center"/>
            </w:pPr>
            <w:r>
              <w:rPr>
                <w:noProof/>
                <w:lang w:val="de-DE" w:eastAsia="de-DE" w:bidi="ar-SA"/>
              </w:rPr>
              <w:drawing>
                <wp:inline distT="0" distB="0" distL="0" distR="0">
                  <wp:extent cx="1692570" cy="1902088"/>
                  <wp:effectExtent l="19050" t="0" r="2880" b="0"/>
                  <wp:docPr id="4" name="Grafik 3"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12" cstate="screen"/>
                          <a:stretch>
                            <a:fillRect/>
                          </a:stretch>
                        </pic:blipFill>
                        <pic:spPr>
                          <a:xfrm>
                            <a:off x="0" y="0"/>
                            <a:ext cx="1693950" cy="1903639"/>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F20596">
                <w:rPr>
                  <w:noProof/>
                </w:rPr>
                <w:t>4</w:t>
              </w:r>
            </w:fldSimple>
            <w:r>
              <w:t>: Marching cubes</w:t>
            </w:r>
            <w:r w:rsidRPr="005D5025">
              <w:t xml:space="preserve"> visualization</w:t>
            </w:r>
          </w:p>
        </w:tc>
        <w:tc>
          <w:tcPr>
            <w:tcW w:w="3071" w:type="dxa"/>
          </w:tcPr>
          <w:p w:rsidR="006371E9" w:rsidRDefault="00E12EB3" w:rsidP="006371E9">
            <w:pPr>
              <w:keepNext/>
              <w:jc w:val="center"/>
            </w:pPr>
            <w:r>
              <w:rPr>
                <w:noProof/>
                <w:lang w:val="de-DE" w:eastAsia="de-DE" w:bidi="ar-SA"/>
              </w:rPr>
              <w:drawing>
                <wp:inline distT="0" distB="0" distL="0" distR="0">
                  <wp:extent cx="1693840" cy="1903519"/>
                  <wp:effectExtent l="19050" t="0" r="1610" b="0"/>
                  <wp:docPr id="5" name="Grafik 4" descr="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jpg"/>
                          <pic:cNvPicPr/>
                        </pic:nvPicPr>
                        <pic:blipFill>
                          <a:blip r:embed="rId13" cstate="screen"/>
                          <a:stretch>
                            <a:fillRect/>
                          </a:stretch>
                        </pic:blipFill>
                        <pic:spPr>
                          <a:xfrm>
                            <a:off x="0" y="0"/>
                            <a:ext cx="1698059" cy="1908261"/>
                          </a:xfrm>
                          <a:prstGeom prst="rect">
                            <a:avLst/>
                          </a:prstGeom>
                        </pic:spPr>
                      </pic:pic>
                    </a:graphicData>
                  </a:graphic>
                </wp:inline>
              </w:drawing>
            </w:r>
          </w:p>
          <w:p w:rsidR="00E12EB3" w:rsidRDefault="006371E9" w:rsidP="006371E9">
            <w:pPr>
              <w:pStyle w:val="Beschriftung"/>
              <w:jc w:val="center"/>
            </w:pPr>
            <w:r>
              <w:t xml:space="preserve">Figure </w:t>
            </w:r>
            <w:fldSimple w:instr=" SEQ Figure \* ARABIC ">
              <w:r w:rsidR="00F20596">
                <w:rPr>
                  <w:noProof/>
                </w:rPr>
                <w:t>5</w:t>
              </w:r>
            </w:fldSimple>
            <w:r>
              <w:t>: GPU raycasting</w:t>
            </w:r>
            <w:r w:rsidRPr="00CB766C">
              <w:t xml:space="preserve"> visualization</w:t>
            </w:r>
          </w:p>
        </w:tc>
      </w:tr>
    </w:tbl>
    <w:p w:rsidR="005E25B8" w:rsidRDefault="005E25B8" w:rsidP="005E25B8">
      <w:pPr>
        <w:pStyle w:val="berschrift1"/>
      </w:pPr>
      <w:bookmarkStart w:id="7" w:name="_Ref192395516"/>
      <w:bookmarkStart w:id="8" w:name="_Ref192395526"/>
      <w:bookmarkStart w:id="9" w:name="_Ref192395571"/>
      <w:bookmarkStart w:id="10" w:name="_Toc193286144"/>
      <w:r>
        <w:lastRenderedPageBreak/>
        <w:t>Fluid simulation</w:t>
      </w:r>
      <w:bookmarkEnd w:id="7"/>
      <w:bookmarkEnd w:id="8"/>
      <w:bookmarkEnd w:id="9"/>
      <w:bookmarkEnd w:id="10"/>
    </w:p>
    <w:p w:rsidR="00F65666" w:rsidRDefault="00F65666" w:rsidP="00F65666">
      <w:pPr>
        <w:pStyle w:val="berschrift2"/>
      </w:pPr>
      <w:bookmarkStart w:id="11" w:name="_Toc193286145"/>
      <w:r>
        <w:t>Chapter overview</w:t>
      </w:r>
      <w:bookmarkEnd w:id="11"/>
    </w:p>
    <w:p w:rsidR="00AC2AE6" w:rsidRDefault="00BD5FD9" w:rsidP="00AC2AE6">
      <w:pPr>
        <w:pStyle w:val="berschrift2"/>
      </w:pPr>
      <w:bookmarkStart w:id="12" w:name="_Ref193172366"/>
      <w:bookmarkStart w:id="13" w:name="_Toc193286146"/>
      <w:r>
        <w:t xml:space="preserve">Basics of fluid </w:t>
      </w:r>
      <w:r w:rsidR="00234DA4">
        <w:t>mechanics</w:t>
      </w:r>
      <w:bookmarkEnd w:id="12"/>
      <w:bookmarkEnd w:id="13"/>
    </w:p>
    <w:p w:rsidR="005E6433" w:rsidRDefault="00234DA4" w:rsidP="000B3143">
      <w:r>
        <w:t xml:space="preserve">Fluid mechanics normally deals with macroscopic behavior at length and time scales </w:t>
      </w:r>
      <w:r w:rsidR="00B30031">
        <w:t xml:space="preserve">where intermolecular effects </w:t>
      </w:r>
      <w:r w:rsidR="00D53F72">
        <w:t>are not observable</w:t>
      </w:r>
      <w:r w:rsidR="00FB07E4">
        <w:t xml:space="preserve">. </w:t>
      </w:r>
      <w:r w:rsidR="00B30031">
        <w:t>In this situation</w:t>
      </w:r>
      <w:r w:rsidR="00FB07E4">
        <w:t xml:space="preserve"> fluids can be treated as continuums where </w:t>
      </w:r>
      <w:r w:rsidR="00EB1F17">
        <w:t>every</w:t>
      </w:r>
      <w:r w:rsidR="00FB07E4">
        <w:t xml:space="preserve"> property has </w:t>
      </w:r>
      <w:r w:rsidR="0068247C">
        <w:t xml:space="preserve">a </w:t>
      </w:r>
      <w:r w:rsidR="00FB07E4">
        <w:t xml:space="preserve">definite value at each point in space. </w:t>
      </w:r>
      <w:r w:rsidR="004B68C4">
        <w:t xml:space="preserve">Mathematically this can be expressed through functions that depend on position and time (i.e. vector or scalar fields). </w:t>
      </w:r>
      <w:r w:rsidR="00FB07E4">
        <w:t>Properties are macroscopic observable quantities that characterize the state of the fluid.</w:t>
      </w:r>
      <w:r w:rsidR="0068247C">
        <w:t xml:space="preserve"> </w:t>
      </w:r>
      <w:r w:rsidR="001970B1">
        <w:t>T</w:t>
      </w:r>
      <w:r w:rsidR="009F3B4C">
        <w:t xml:space="preserve">he most relevant properties </w:t>
      </w:r>
      <w:r w:rsidR="001970B1">
        <w:t xml:space="preserve">for the movement of fluids </w:t>
      </w:r>
      <w:r w:rsidR="009F3B4C">
        <w:t xml:space="preserve">are mass, </w:t>
      </w:r>
      <w:r w:rsidR="008A7770">
        <w:t xml:space="preserve">density, </w:t>
      </w:r>
      <w:r w:rsidR="009F3B4C">
        <w:t>pressure</w:t>
      </w:r>
      <w:r w:rsidR="00AA7D99">
        <w:t xml:space="preserve"> and velocity.</w:t>
      </w:r>
      <w:r w:rsidR="009F3B4C">
        <w:t xml:space="preserve"> </w:t>
      </w:r>
      <w:r w:rsidR="00B30031">
        <w:t xml:space="preserve">The mass </w:t>
      </w:r>
      <m:oMath>
        <m:r>
          <w:rPr>
            <w:rFonts w:ascii="Cambria Math" w:hAnsi="Cambria Math"/>
          </w:rPr>
          <m:t>m</m:t>
        </m:r>
      </m:oMath>
      <w:r w:rsidR="008E641F">
        <w:t xml:space="preserve"> </w:t>
      </w:r>
      <w:r w:rsidR="008C6616">
        <w:t xml:space="preserve">specifies “how much matter there is” and is relevant for the inertia of the fluid. </w:t>
      </w:r>
      <w:r w:rsidR="008A7770">
        <w:t xml:space="preserve">The mass density </w:t>
      </w:r>
      <m:oMath>
        <m:r>
          <w:rPr>
            <w:rFonts w:ascii="Cambria Math" w:hAnsi="Cambria Math"/>
          </w:rPr>
          <m:t>ρ</m:t>
        </m:r>
      </m:oMath>
      <w:r w:rsidR="008A7770">
        <w:t xml:space="preserve"> measures the mass per volume and is defined as</w:t>
      </w:r>
      <w:r w:rsidR="00B65904">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E6433" w:rsidTr="005842B8">
        <w:tc>
          <w:tcPr>
            <w:tcW w:w="750" w:type="pct"/>
          </w:tcPr>
          <w:p w:rsidR="005E6433" w:rsidRDefault="005E6433" w:rsidP="00462299"/>
        </w:tc>
        <w:tc>
          <w:tcPr>
            <w:tcW w:w="3500" w:type="pct"/>
          </w:tcPr>
          <w:p w:rsidR="005E6433" w:rsidRDefault="005E6433" w:rsidP="005E6433">
            <m:oMathPara>
              <m:oMath>
                <m:r>
                  <w:rPr>
                    <w:rFonts w:ascii="Cambria Math" w:hAnsi="Cambria Math"/>
                  </w:rPr>
                  <m:t>ρ≡</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ΔV→</m:t>
                        </m:r>
                        <m:sSup>
                          <m:sSupPr>
                            <m:ctrlPr>
                              <w:rPr>
                                <w:rFonts w:ascii="Cambria Math" w:hAnsi="Cambria Math"/>
                              </w:rPr>
                            </m:ctrlPr>
                          </m:sSupPr>
                          <m:e>
                            <m:r>
                              <m:rPr>
                                <m:sty m:val="p"/>
                              </m:rPr>
                              <w:rPr>
                                <w:rFonts w:ascii="Cambria Math" w:hAnsi="Cambria Math"/>
                              </w:rPr>
                              <m:t>L</m:t>
                            </m:r>
                          </m:e>
                          <m:sup>
                            <m:r>
                              <m:rPr>
                                <m:sty m:val="p"/>
                              </m:rPr>
                              <w:rPr>
                                <w:rFonts w:ascii="Cambria Math" w:hAnsi="Cambria Math"/>
                              </w:rPr>
                              <m:t>3</m:t>
                            </m:r>
                          </m:sup>
                        </m:sSup>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r>
                          <w:rPr>
                            <w:rFonts w:ascii="Cambria Math" w:hAnsi="Cambria Math"/>
                          </w:rPr>
                          <m:t>m</m:t>
                        </m:r>
                      </m:num>
                      <m:den>
                        <m:r>
                          <m:rPr>
                            <m:sty m:val="p"/>
                          </m:rPr>
                          <w:rPr>
                            <w:rFonts w:ascii="Cambria Math" w:hAnsi="Cambria Math"/>
                          </w:rPr>
                          <m:t>Δ</m:t>
                        </m:r>
                        <m:r>
                          <w:rPr>
                            <w:rFonts w:ascii="Cambria Math" w:hAnsi="Cambria Math"/>
                          </w:rPr>
                          <m:t>V</m:t>
                        </m:r>
                      </m:den>
                    </m:f>
                  </m:e>
                </m:func>
              </m:oMath>
            </m:oMathPara>
          </w:p>
        </w:tc>
        <w:tc>
          <w:tcPr>
            <w:tcW w:w="750" w:type="pct"/>
            <w:vAlign w:val="center"/>
          </w:tcPr>
          <w:p w:rsidR="005E6433" w:rsidRPr="005E6433" w:rsidRDefault="005E6433" w:rsidP="005E6433">
            <w:pPr>
              <w:pStyle w:val="Listenabsatz"/>
              <w:numPr>
                <w:ilvl w:val="0"/>
                <w:numId w:val="3"/>
              </w:numPr>
              <w:rPr>
                <w:vanish/>
              </w:rPr>
            </w:pPr>
          </w:p>
          <w:p w:rsidR="005E6433" w:rsidRPr="005E6433" w:rsidRDefault="005E6433" w:rsidP="005E6433">
            <w:pPr>
              <w:pStyle w:val="Listenabsatz"/>
              <w:numPr>
                <w:ilvl w:val="0"/>
                <w:numId w:val="3"/>
              </w:numPr>
              <w:rPr>
                <w:vanish/>
              </w:rPr>
            </w:pPr>
          </w:p>
          <w:p w:rsidR="005E6433" w:rsidRDefault="005E6433" w:rsidP="005E6433">
            <w:pPr>
              <w:pStyle w:val="Listenabsatz"/>
              <w:numPr>
                <w:ilvl w:val="1"/>
                <w:numId w:val="3"/>
              </w:numPr>
            </w:pPr>
            <w:bookmarkStart w:id="14" w:name="density"/>
            <w:bookmarkEnd w:id="14"/>
          </w:p>
        </w:tc>
      </w:tr>
    </w:tbl>
    <w:p w:rsidR="00EB1F17" w:rsidRDefault="00B65904" w:rsidP="00EB1F17">
      <w:pPr>
        <w:spacing w:before="240"/>
        <w:jc w:val="center"/>
      </w:pPr>
      <m:oMath>
        <m:r>
          <w:rPr>
            <w:rFonts w:ascii="Cambria Math" w:hAnsi="Cambria Math"/>
          </w:rPr>
          <m:t>L</m:t>
        </m:r>
      </m:oMath>
      <w:r w:rsidR="00EB1F17">
        <w:t>:</w:t>
      </w:r>
      <w:r>
        <w:t xml:space="preserve"> very small length, but significant greater than </w:t>
      </w:r>
      <w:r w:rsidR="0059703E">
        <w:t xml:space="preserve">the </w:t>
      </w:r>
      <w:r>
        <w:t>molecule spacing</w:t>
      </w:r>
      <w:r w:rsidR="00EB1F17">
        <w:t xml:space="preserve">; </w:t>
      </w:r>
      <m:oMath>
        <m:r>
          <w:rPr>
            <w:rFonts w:ascii="Cambria Math" w:hAnsi="Cambria Math"/>
          </w:rPr>
          <m:t>V</m:t>
        </m:r>
      </m:oMath>
      <w:r w:rsidR="00EB1F17">
        <w:t>: volume</w:t>
      </w:r>
    </w:p>
    <w:p w:rsidR="00C326CD" w:rsidRDefault="008C6616" w:rsidP="0059703E">
      <w:pPr>
        <w:spacing w:before="240"/>
      </w:pPr>
      <w:r>
        <w:t xml:space="preserve">Pressure </w:t>
      </w:r>
      <m:oMath>
        <m:r>
          <w:rPr>
            <w:rFonts w:ascii="Cambria Math" w:hAnsi="Cambria Math"/>
          </w:rPr>
          <m:t>p</m:t>
        </m:r>
      </m:oMath>
      <w:r w:rsidR="008E641F">
        <w:t xml:space="preserve"> is a scalar quantity that’s defined as the force </w:t>
      </w:r>
      <m:oMath>
        <m:sSub>
          <m:sSubPr>
            <m:ctrlPr>
              <w:rPr>
                <w:rFonts w:ascii="Cambria Math" w:hAnsi="Cambria Math"/>
                <w:i/>
              </w:rPr>
            </m:ctrlPr>
          </m:sSubPr>
          <m:e>
            <m:r>
              <w:rPr>
                <w:rFonts w:ascii="Cambria Math" w:hAnsi="Cambria Math"/>
              </w:rPr>
              <m:t>F</m:t>
            </m:r>
          </m:e>
          <m:sub>
            <m:r>
              <w:rPr>
                <w:rFonts w:ascii="Cambria Math" w:hAnsi="Cambria Math"/>
              </w:rPr>
              <m:t>n</m:t>
            </m:r>
          </m:sub>
        </m:sSub>
      </m:oMath>
      <w:r w:rsidR="008E641F">
        <w:t xml:space="preserve"> acting in normal direction on a surface </w:t>
      </w:r>
      <m:oMath>
        <m:r>
          <w:rPr>
            <w:rFonts w:ascii="Cambria Math" w:hAnsi="Cambria Math"/>
          </w:rPr>
          <m:t>A</m:t>
        </m:r>
      </m:oMath>
      <w:r w:rsidR="00610A30">
        <w:t xml:space="preserve"> (normal stress)</w:t>
      </w:r>
      <w:r w:rsidR="008E641F">
        <w:t xml:space="preserve">: </w:t>
      </w:r>
      <m:oMath>
        <m:r>
          <w:rPr>
            <w:rFonts w:ascii="Cambria Math" w:hAnsi="Cambria Math"/>
          </w:rPr>
          <m:t>p≡</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ctrlPr>
                  <w:rPr>
                    <w:rFonts w:ascii="Cambria Math" w:hAnsi="Cambria Math"/>
                  </w:rPr>
                </m:ctrlPr>
              </m:e>
              <m:lim>
                <m:r>
                  <m:rPr>
                    <m:sty m:val="p"/>
                  </m:rPr>
                  <w:rPr>
                    <w:rFonts w:ascii="Cambria Math" w:hAnsi="Cambria Math"/>
                  </w:rPr>
                  <m:t>ΔA→0</m:t>
                </m:r>
                <m:ctrlPr>
                  <w:rPr>
                    <w:rFonts w:ascii="Cambria Math" w:hAnsi="Cambria Math"/>
                  </w:rPr>
                </m:ctrlPr>
              </m:lim>
            </m:limLow>
          </m:fName>
          <m:e>
            <m:f>
              <m:fPr>
                <m:ctrlPr>
                  <w:rPr>
                    <w:rFonts w:ascii="Cambria Math" w:hAnsi="Cambria Math"/>
                    <w:i/>
                  </w:rPr>
                </m:ctrlPr>
              </m:fPr>
              <m:num>
                <m:r>
                  <m:rPr>
                    <m:sty m:val="p"/>
                  </m:rPr>
                  <w:rPr>
                    <w:rFonts w:ascii="Cambria Math" w:hAnsi="Cambria Math"/>
                  </w:rPr>
                  <m:t>Δ</m:t>
                </m:r>
                <m:sSub>
                  <m:sSubPr>
                    <m:ctrlPr>
                      <w:rPr>
                        <w:rFonts w:ascii="Cambria Math" w:hAnsi="Cambria Math"/>
                        <w:i/>
                      </w:rPr>
                    </m:ctrlPr>
                  </m:sSubPr>
                  <m:e>
                    <m:r>
                      <w:rPr>
                        <w:rFonts w:ascii="Cambria Math" w:hAnsi="Cambria Math"/>
                      </w:rPr>
                      <m:t>F</m:t>
                    </m:r>
                  </m:e>
                  <m:sub>
                    <m:r>
                      <w:rPr>
                        <w:rFonts w:ascii="Cambria Math" w:hAnsi="Cambria Math"/>
                      </w:rPr>
                      <m:t>n</m:t>
                    </m:r>
                  </m:sub>
                </m:sSub>
              </m:num>
              <m:den>
                <m:r>
                  <m:rPr>
                    <m:sty m:val="p"/>
                  </m:rPr>
                  <w:rPr>
                    <w:rFonts w:ascii="Cambria Math" w:hAnsi="Cambria Math"/>
                  </w:rPr>
                  <m:t>Δ</m:t>
                </m:r>
                <m:r>
                  <w:rPr>
                    <w:rFonts w:ascii="Cambria Math" w:hAnsi="Cambria Math"/>
                  </w:rPr>
                  <m:t>A</m:t>
                </m:r>
              </m:den>
            </m:f>
          </m:e>
        </m:func>
      </m:oMath>
      <w:r w:rsidR="0005121C">
        <w:t xml:space="preserve">. </w:t>
      </w:r>
      <w:r w:rsidR="0069009A">
        <w:t>D</w:t>
      </w:r>
      <w:r w:rsidR="00E041D2">
        <w:t xml:space="preserve">ifferences </w:t>
      </w:r>
      <w:r w:rsidR="00C326CD">
        <w:t xml:space="preserve">in </w:t>
      </w:r>
      <w:r w:rsidR="0069009A">
        <w:t xml:space="preserve">the pressure field of </w:t>
      </w:r>
      <w:r w:rsidR="00C326CD">
        <w:t xml:space="preserve">a fluid (= force differences) </w:t>
      </w:r>
      <w:r w:rsidR="00E041D2">
        <w:t>result in a flow from areas of high to areas of low pressure</w:t>
      </w:r>
      <w:r w:rsidR="00AA3BB5">
        <w:t>, while in regions with constant pressure those forces are balanced</w:t>
      </w:r>
      <w:r w:rsidR="00C326CD">
        <w:t>.</w:t>
      </w:r>
    </w:p>
    <w:p w:rsidR="00C326CD" w:rsidRDefault="00AA3BB5" w:rsidP="0059703E">
      <w:pPr>
        <w:spacing w:before="240"/>
      </w:pPr>
      <w:r>
        <w:t xml:space="preserve">The velocity </w:t>
      </w:r>
      <m:oMath>
        <m:r>
          <m:rPr>
            <m:sty m:val="b"/>
          </m:rPr>
          <w:rPr>
            <w:rFonts w:ascii="Cambria Math" w:hAnsi="Cambria Math"/>
          </w:rPr>
          <m:t>v</m:t>
        </m:r>
      </m:oMath>
      <w:r w:rsidR="00953E88">
        <w:t xml:space="preserve"> </w:t>
      </w:r>
      <w:r>
        <w:t xml:space="preserve">is a measure for how fast </w:t>
      </w:r>
      <w:r w:rsidR="0069009A">
        <w:t xml:space="preserve">and in which direction </w:t>
      </w:r>
      <w:r>
        <w:t xml:space="preserve">the fluid passes a fixed point in space. </w:t>
      </w:r>
      <w:r w:rsidR="00C326CD">
        <w:t xml:space="preserve">It’s perhaps the most important property </w:t>
      </w:r>
      <w:r w:rsidR="00953E88">
        <w:t>of</w:t>
      </w:r>
      <w:r w:rsidR="00C326CD">
        <w:t xml:space="preserve"> the fluid flow. </w:t>
      </w:r>
      <w:r w:rsidR="001B4040">
        <w:t xml:space="preserve">The velocity field effects </w:t>
      </w:r>
      <w:r w:rsidR="00593A1B">
        <w:t>most other properties either directly (i.e. dynamic pressure) or indirectly (i.e. because of advection)</w:t>
      </w:r>
      <w:r w:rsidR="00953E88">
        <w:t>. In viscous fluids (all real fluids are viscous to some amount) it’s also relevant for the viscosity forces which are together with pressure forces the most relevant fluid forces.</w:t>
      </w:r>
    </w:p>
    <w:p w:rsidR="0069009A" w:rsidRDefault="0034232C" w:rsidP="0059703E">
      <w:pPr>
        <w:spacing w:before="240"/>
      </w:pPr>
      <w:r>
        <w:t xml:space="preserve">Viscosity compensates the </w:t>
      </w:r>
      <w:r w:rsidR="00D53F72">
        <w:t xml:space="preserve">differences in </w:t>
      </w:r>
      <w:r>
        <w:t xml:space="preserve">flow velocity over time (comparable to friction). In case of a </w:t>
      </w:r>
      <w:r w:rsidR="0069009A">
        <w:t xml:space="preserve">fluid with a </w:t>
      </w:r>
      <w:r>
        <w:t xml:space="preserve">“constant” </w:t>
      </w:r>
      <w:r w:rsidR="0005121C">
        <w:t xml:space="preserve">viscosity </w:t>
      </w:r>
      <w:r>
        <w:t>(later more on that) it’s a measure for</w:t>
      </w:r>
      <w:r w:rsidR="0005121C">
        <w:t xml:space="preserve"> how much momentum is transferred bet</w:t>
      </w:r>
      <w:r w:rsidR="00610A30">
        <w:t xml:space="preserve">ween </w:t>
      </w:r>
      <w:r w:rsidR="00D53F72">
        <w:t xml:space="preserve">adjacent </w:t>
      </w:r>
      <w:r w:rsidR="00610A30">
        <w:t xml:space="preserve">regions with different flow speeds and is </w:t>
      </w:r>
      <w:r w:rsidR="00B65904">
        <w:t>there</w:t>
      </w:r>
      <w:r w:rsidR="00D53F72">
        <w:t xml:space="preserve">by </w:t>
      </w:r>
      <w:r w:rsidR="00610A30">
        <w:t xml:space="preserve">responsible for shear stress </w:t>
      </w:r>
      <w:r w:rsidR="008A7770">
        <w:t xml:space="preserve">(tangential force on a surface). </w:t>
      </w:r>
      <w:r w:rsidR="0069009A">
        <w:t>Viscosity as a constant is</w:t>
      </w:r>
      <w:r w:rsidR="008A7770">
        <w:t xml:space="preserve"> stated as dynamic viscosity </w:t>
      </w:r>
      <m:oMath>
        <m:r>
          <w:rPr>
            <w:rFonts w:ascii="Cambria Math" w:hAnsi="Cambria Math"/>
          </w:rPr>
          <m:t>η</m:t>
        </m:r>
      </m:oMath>
      <w:r w:rsidR="008A7770">
        <w:t xml:space="preserve"> </w:t>
      </w:r>
      <w:r w:rsidR="00AA7D99">
        <w:t xml:space="preserve">(when the result is a force) </w:t>
      </w:r>
      <w:r w:rsidR="008A7770">
        <w:t xml:space="preserve">or kinematic viscosity </w:t>
      </w:r>
      <m:oMath>
        <m:r>
          <w:rPr>
            <w:rFonts w:ascii="Cambria Math" w:hAnsi="Cambria Math"/>
          </w:rPr>
          <m:t>ν=</m:t>
        </m:r>
        <m:f>
          <m:fPr>
            <m:ctrlPr>
              <w:rPr>
                <w:rFonts w:ascii="Cambria Math" w:hAnsi="Cambria Math"/>
                <w:i/>
              </w:rPr>
            </m:ctrlPr>
          </m:fPr>
          <m:num>
            <m:r>
              <w:rPr>
                <w:rFonts w:ascii="Cambria Math" w:hAnsi="Cambria Math"/>
              </w:rPr>
              <m:t>η</m:t>
            </m:r>
          </m:num>
          <m:den>
            <m:r>
              <w:rPr>
                <w:rFonts w:ascii="Cambria Math" w:hAnsi="Cambria Math"/>
              </w:rPr>
              <m:t>ρ</m:t>
            </m:r>
          </m:den>
        </m:f>
      </m:oMath>
      <w:r w:rsidR="00AA7D99">
        <w:t xml:space="preserve"> (when the result is acceleration)</w:t>
      </w:r>
      <w:r w:rsidR="008A7770">
        <w:t>.</w:t>
      </w:r>
    </w:p>
    <w:p w:rsidR="000B3143" w:rsidRDefault="00030A8B" w:rsidP="0059703E">
      <w:pPr>
        <w:spacing w:before="240"/>
      </w:pPr>
      <w:r>
        <w:t xml:space="preserve">Surface tension </w:t>
      </w:r>
      <m:oMath>
        <m:r>
          <w:rPr>
            <w:rFonts w:ascii="Cambria Math" w:hAnsi="Cambria Math"/>
          </w:rPr>
          <m:t>σ</m:t>
        </m:r>
      </m:oMath>
      <w:r w:rsidR="00291B3E">
        <w:t xml:space="preserve"> </w:t>
      </w:r>
      <w:r>
        <w:t xml:space="preserve">is the last cause of forces that we </w:t>
      </w:r>
      <w:r w:rsidR="0012646A">
        <w:t>deal</w:t>
      </w:r>
      <w:r>
        <w:t xml:space="preserve"> with. </w:t>
      </w:r>
      <w:r w:rsidR="00291B3E">
        <w:t>It’s a property of the surface of the fluid (the border to</w:t>
      </w:r>
      <w:r w:rsidR="00647CEB">
        <w:t xml:space="preserve"> another immiscible fluid, a solid or vacuum)</w:t>
      </w:r>
      <w:r w:rsidR="00866036">
        <w:t>,</w:t>
      </w:r>
      <w:r w:rsidR="00647CEB">
        <w:t xml:space="preserve"> that is relevant for the size of the forces that try to minimize the area and curvature of the surface. </w:t>
      </w:r>
      <w:r w:rsidR="00AA4F49">
        <w:t xml:space="preserve">A simple explanation for the cause of Surface tension </w:t>
      </w:r>
      <w:r w:rsidR="00AC653F">
        <w:t>is</w:t>
      </w:r>
      <w:r w:rsidR="00AA4F49">
        <w:t xml:space="preserve"> that the cohesive forces (attractive forces between molecules of the same type) </w:t>
      </w:r>
      <w:r w:rsidR="00AC653F">
        <w:t>between molecules on the surfaces are shared with less neighbor molecules than in the inner of the fluid</w:t>
      </w:r>
      <w:r w:rsidR="00B23EB9">
        <w:t>, which results in a stronger attraction of the molecules on the surface</w:t>
      </w:r>
      <w:r w:rsidR="00AC653F">
        <w:t>.</w:t>
      </w:r>
      <w:r w:rsidR="00B53C91">
        <w:t xml:space="preserve"> It is mentioned here for completeness although it’s not further discussed in the basics subchapter (we will deal with it later in </w:t>
      </w:r>
      <w:r w:rsidR="00AF0EB0">
        <w:fldChar w:fldCharType="begin"/>
      </w:r>
      <w:r w:rsidR="00B53C91">
        <w:instrText xml:space="preserve"> REF _Ref193089549 \w \h </w:instrText>
      </w:r>
      <w:r w:rsidR="00AF0EB0">
        <w:fldChar w:fldCharType="separate"/>
      </w:r>
      <w:r w:rsidR="00C176F1">
        <w:t>2.4</w:t>
      </w:r>
      <w:r w:rsidR="00AF0EB0">
        <w:fldChar w:fldCharType="end"/>
      </w:r>
      <w:r w:rsidR="00B53C91">
        <w:t>).</w:t>
      </w:r>
    </w:p>
    <w:p w:rsidR="0030082F" w:rsidRDefault="0030082F" w:rsidP="0030082F">
      <w:pPr>
        <w:keepNext/>
        <w:spacing w:before="240"/>
        <w:jc w:val="center"/>
      </w:pPr>
      <w:r w:rsidRPr="0030082F">
        <w:rPr>
          <w:noProof/>
          <w:lang w:val="de-DE" w:eastAsia="de-DE" w:bidi="ar-SA"/>
        </w:rPr>
        <w:lastRenderedPageBreak/>
        <w:drawing>
          <wp:inline distT="0" distB="0" distL="0" distR="0">
            <wp:extent cx="3220950" cy="2144332"/>
            <wp:effectExtent l="19050" t="0" r="0" b="0"/>
            <wp:docPr id="6"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srcRect/>
                    <a:stretch>
                      <a:fillRect/>
                    </a:stretch>
                  </pic:blipFill>
                  <pic:spPr bwMode="auto">
                    <a:xfrm>
                      <a:off x="0" y="0"/>
                      <a:ext cx="3222981" cy="2145684"/>
                    </a:xfrm>
                    <a:prstGeom prst="rect">
                      <a:avLst/>
                    </a:prstGeom>
                    <a:noFill/>
                    <a:ln w="9525">
                      <a:noFill/>
                      <a:miter lim="800000"/>
                      <a:headEnd/>
                      <a:tailEnd/>
                    </a:ln>
                  </pic:spPr>
                </pic:pic>
              </a:graphicData>
            </a:graphic>
          </wp:inline>
        </w:drawing>
      </w:r>
    </w:p>
    <w:p w:rsidR="0030082F" w:rsidRDefault="0030082F" w:rsidP="0030082F">
      <w:pPr>
        <w:pStyle w:val="Beschriftung"/>
        <w:jc w:val="center"/>
      </w:pPr>
      <w:r>
        <w:t xml:space="preserve">Figure </w:t>
      </w:r>
      <w:fldSimple w:instr=" SEQ Figure \* ARABIC ">
        <w:r w:rsidR="00F20596">
          <w:rPr>
            <w:noProof/>
          </w:rPr>
          <w:t>6</w:t>
        </w:r>
      </w:fldSimple>
      <w:r>
        <w:t>: Cause of surface tension</w:t>
      </w:r>
    </w:p>
    <w:p w:rsidR="009212BF" w:rsidRDefault="00E572FC" w:rsidP="000B3143">
      <w:r>
        <w:t xml:space="preserve">Now that we know </w:t>
      </w:r>
      <w:r w:rsidR="00866036">
        <w:t>the meaning of most magnitudes</w:t>
      </w:r>
      <w:r>
        <w:t>, let’s see how the motion of a fluid could be described</w:t>
      </w:r>
      <w:r w:rsidR="00866036">
        <w:t xml:space="preserve"> mathematically</w:t>
      </w:r>
      <w:r>
        <w:t xml:space="preserve">. </w:t>
      </w:r>
      <w:r w:rsidR="008D61D7">
        <w:t>Let’s start</w:t>
      </w:r>
      <w:r w:rsidR="00901DDA">
        <w:t xml:space="preserve"> with Newton’s second law:</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01DDA" w:rsidTr="005842B8">
        <w:tc>
          <w:tcPr>
            <w:tcW w:w="750" w:type="pct"/>
          </w:tcPr>
          <w:p w:rsidR="00901DDA" w:rsidRDefault="00901DDA" w:rsidP="00462299"/>
        </w:tc>
        <w:tc>
          <w:tcPr>
            <w:tcW w:w="3500" w:type="pct"/>
          </w:tcPr>
          <w:p w:rsidR="00901DDA" w:rsidRDefault="003B38F8" w:rsidP="005079EE">
            <m:oMathPara>
              <m:oMath>
                <m:r>
                  <m:rPr>
                    <m:sty m:val="b"/>
                  </m:rPr>
                  <w:rPr>
                    <w:rFonts w:ascii="Cambria Math" w:hAnsi="Cambria Math"/>
                  </w:rPr>
                  <m:t>F</m:t>
                </m:r>
                <m:r>
                  <w:rPr>
                    <w:rFonts w:ascii="Cambria Math" w:hAnsi="Cambria Math"/>
                  </w:rPr>
                  <m:t>=m</m:t>
                </m:r>
                <m:r>
                  <m:rPr>
                    <m:sty m:val="b"/>
                  </m:rPr>
                  <w:rPr>
                    <w:rFonts w:ascii="Cambria Math" w:hAnsi="Cambria Math"/>
                  </w:rPr>
                  <m:t>a</m:t>
                </m:r>
              </m:oMath>
            </m:oMathPara>
          </w:p>
        </w:tc>
        <w:tc>
          <w:tcPr>
            <w:tcW w:w="750" w:type="pct"/>
            <w:vAlign w:val="center"/>
          </w:tcPr>
          <w:p w:rsidR="00901DDA" w:rsidRDefault="00901DDA" w:rsidP="005079EE">
            <w:pPr>
              <w:pStyle w:val="Listenabsatz"/>
              <w:numPr>
                <w:ilvl w:val="1"/>
                <w:numId w:val="3"/>
              </w:numPr>
            </w:pPr>
            <w:bookmarkStart w:id="15" w:name="newtons_second_law"/>
            <w:bookmarkEnd w:id="15"/>
          </w:p>
        </w:tc>
      </w:tr>
    </w:tbl>
    <w:p w:rsidR="003B38F8" w:rsidRDefault="00EB1F17" w:rsidP="00EB1F17">
      <w:pPr>
        <w:spacing w:before="240"/>
        <w:jc w:val="center"/>
      </w:pPr>
      <w:r>
        <w:t>Note: v</w:t>
      </w:r>
      <w:r w:rsidR="003B38F8">
        <w:t xml:space="preserve">ectors are written in </w:t>
      </w:r>
      <w:r w:rsidR="003B38F8" w:rsidRPr="00614366">
        <w:t>bold</w:t>
      </w:r>
      <w:r w:rsidR="003B38F8">
        <w:t xml:space="preserve"> (</w:t>
      </w:r>
      <m:oMath>
        <m:r>
          <m:rPr>
            <m:sty m:val="b"/>
          </m:rPr>
          <w:rPr>
            <w:rFonts w:ascii="Cambria Math" w:hAnsi="Cambria Math"/>
          </w:rPr>
          <m:t>a</m:t>
        </m:r>
      </m:oMath>
      <w:r w:rsidR="003B38F8">
        <w:t>), scalars in italics (</w:t>
      </w:r>
      <m:oMath>
        <m:r>
          <w:rPr>
            <w:rFonts w:ascii="Cambria Math" w:hAnsi="Cambria Math"/>
          </w:rPr>
          <m:t>m</m:t>
        </m:r>
      </m:oMath>
      <w:r w:rsidR="003B38F8">
        <w:t>).</w:t>
      </w:r>
    </w:p>
    <w:p w:rsidR="00914EF1" w:rsidRDefault="00A92929" w:rsidP="005E6433">
      <w:pPr>
        <w:spacing w:before="240"/>
      </w:pPr>
      <w:r>
        <w:t xml:space="preserve">It states that the acceleration </w:t>
      </w:r>
      <m:oMath>
        <m:r>
          <m:rPr>
            <m:sty m:val="b"/>
          </m:rPr>
          <w:rPr>
            <w:rFonts w:ascii="Cambria Math" w:hAnsi="Cambria Math"/>
          </w:rPr>
          <m:t>a</m:t>
        </m:r>
      </m:oMath>
      <w:r w:rsidR="0042313D">
        <w:t xml:space="preserve"> </w:t>
      </w:r>
      <w:r>
        <w:t>of an object depends on its mass</w:t>
      </w:r>
      <w:r w:rsidR="0042313D">
        <w:t xml:space="preserve"> </w:t>
      </w:r>
      <m:oMath>
        <m:r>
          <w:rPr>
            <w:rFonts w:ascii="Cambria Math" w:hAnsi="Cambria Math"/>
          </w:rPr>
          <m:t>m</m:t>
        </m:r>
      </m:oMath>
      <w:r>
        <w:t xml:space="preserve"> and the force </w:t>
      </w:r>
      <m:oMath>
        <m:r>
          <m:rPr>
            <m:sty m:val="b"/>
          </m:rPr>
          <w:rPr>
            <w:rFonts w:ascii="Cambria Math" w:hAnsi="Cambria Math"/>
          </w:rPr>
          <m:t>F</m:t>
        </m:r>
      </m:oMath>
      <w:r w:rsidR="0042313D">
        <w:t xml:space="preserve"> </w:t>
      </w:r>
      <w:r>
        <w:t xml:space="preserve">that acts on it. This could also be interpreted as </w:t>
      </w:r>
      <w:r w:rsidR="0042313D">
        <w:t xml:space="preserve">conservation of momentum: </w:t>
      </w:r>
      <w:r w:rsidR="00D539BF">
        <w:t>Without external forces</w:t>
      </w:r>
      <w:r w:rsidR="0042313D">
        <w:t xml:space="preserve"> </w:t>
      </w:r>
      <w:r w:rsidR="00D539BF">
        <w:t>(</w:t>
      </w:r>
      <m:oMath>
        <m:r>
          <m:rPr>
            <m:sty m:val="b"/>
          </m:rPr>
          <w:rPr>
            <w:rFonts w:ascii="Cambria Math" w:hAnsi="Cambria Math"/>
          </w:rPr>
          <m:t>F</m:t>
        </m:r>
        <m:r>
          <w:rPr>
            <w:rFonts w:ascii="Cambria Math" w:hAnsi="Cambria Math"/>
          </w:rPr>
          <m:t>=0</m:t>
        </m:r>
      </m:oMath>
      <w:r w:rsidR="00D539BF">
        <w:t>)</w:t>
      </w:r>
      <w:r w:rsidR="0042313D">
        <w:t xml:space="preserve"> </w:t>
      </w:r>
      <w:r w:rsidR="000C31D8">
        <w:t>there’s no change of velocity</w:t>
      </w:r>
      <w:r w:rsidR="00D539BF">
        <w:t xml:space="preserve"> (</w:t>
      </w:r>
      <m:oMath>
        <m:r>
          <m:rPr>
            <m:sty m:val="b"/>
          </m:rPr>
          <w:rPr>
            <w:rFonts w:ascii="Cambria Math" w:hAnsi="Cambria Math"/>
          </w:rPr>
          <m:t>F</m:t>
        </m:r>
        <m:r>
          <w:rPr>
            <w:rFonts w:ascii="Cambria Math" w:hAnsi="Cambria Math"/>
          </w:rPr>
          <m:t>=0⇒</m:t>
        </m:r>
        <m:r>
          <m:rPr>
            <m:sty m:val="b"/>
          </m:rPr>
          <w:rPr>
            <w:rFonts w:ascii="Cambria Math" w:hAnsi="Cambria Math"/>
          </w:rPr>
          <m:t>a</m:t>
        </m:r>
        <m:r>
          <w:rPr>
            <w:rFonts w:ascii="Cambria Math" w:hAnsi="Cambria Math"/>
          </w:rPr>
          <m:t>=</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=0</m:t>
        </m:r>
      </m:oMath>
      <w:r w:rsidR="00D539BF">
        <w:t xml:space="preserve">) and </w:t>
      </w:r>
      <w:r w:rsidR="000C31D8">
        <w:t xml:space="preserve">the momentum </w:t>
      </w:r>
      <m:oMath>
        <m:r>
          <m:rPr>
            <m:sty m:val="b"/>
          </m:rPr>
          <w:rPr>
            <w:rFonts w:ascii="Cambria Math" w:hAnsi="Cambria Math"/>
          </w:rPr>
          <m:t>p</m:t>
        </m:r>
        <m:r>
          <w:rPr>
            <w:rFonts w:ascii="Cambria Math" w:hAnsi="Cambria Math"/>
          </w:rPr>
          <m:t>=m</m:t>
        </m:r>
        <m:r>
          <m:rPr>
            <m:sty m:val="b"/>
          </m:rPr>
          <w:rPr>
            <w:rFonts w:ascii="Cambria Math" w:hAnsi="Cambria Math"/>
          </w:rPr>
          <m:t>v</m:t>
        </m:r>
      </m:oMath>
      <w:r w:rsidR="000C31D8" w:rsidRPr="000C31D8">
        <w:t xml:space="preserve"> sta</w:t>
      </w:r>
      <w:r w:rsidR="000C31D8">
        <w:t>ys constant</w:t>
      </w:r>
      <w:r w:rsidR="00D539BF">
        <w:t>.</w:t>
      </w:r>
    </w:p>
    <w:p w:rsidR="00D539BF" w:rsidRDefault="00D539BF" w:rsidP="005E6433">
      <w:pPr>
        <w:spacing w:before="240"/>
      </w:pPr>
      <w:r>
        <w:t xml:space="preserve">In classical </w:t>
      </w:r>
      <w:r w:rsidR="00914EF1">
        <w:t xml:space="preserve">(Newtonian) dynamics </w:t>
      </w:r>
      <w:r>
        <w:t xml:space="preserve">Newton’s second law is usually interpreted from the Lagrangian point of view, meaning </w:t>
      </w:r>
      <w:r w:rsidR="005D1E83">
        <w:t xml:space="preserve">that a moving object is observed. With fluids this would mean that </w:t>
      </w:r>
      <w:r w:rsidR="00DE4B69">
        <w:t>the</w:t>
      </w:r>
      <w:r w:rsidR="0024773A">
        <w:t xml:space="preserve"> observation area follows the fluid flow</w:t>
      </w:r>
      <w:r w:rsidR="00CC4847">
        <w:t xml:space="preserve">, so that </w:t>
      </w:r>
      <w:r w:rsidR="00DE4B69">
        <w:t xml:space="preserve">always </w:t>
      </w:r>
      <w:r w:rsidR="0012646A">
        <w:t xml:space="preserve">one and </w:t>
      </w:r>
      <w:r w:rsidR="00CC4847">
        <w:t>the same “amount of fluid”</w:t>
      </w:r>
      <w:r w:rsidR="00DE4B69">
        <w:t xml:space="preserve"> is being watched</w:t>
      </w:r>
      <w:r w:rsidR="0024773A">
        <w:t>. Alternatively in the Eulerian point of view the area of observation is locally fixed</w:t>
      </w:r>
      <w:r w:rsidR="00CC4847">
        <w:t xml:space="preserve">, so </w:t>
      </w:r>
      <w:r w:rsidR="00DE4B69">
        <w:t xml:space="preserve">that </w:t>
      </w:r>
      <w:r w:rsidR="00CC4847">
        <w:t xml:space="preserve">the </w:t>
      </w:r>
      <w:r w:rsidR="00DE4B69">
        <w:t xml:space="preserve">fluid passes by and the </w:t>
      </w:r>
      <w:r w:rsidR="00CC4847">
        <w:t xml:space="preserve">watched amount of fluid </w:t>
      </w:r>
      <w:r w:rsidR="00DE4B69">
        <w:t>may be a different one at each moment.</w:t>
      </w:r>
      <w:r w:rsidR="0024773A">
        <w:t xml:space="preserve"> </w:t>
      </w:r>
      <w:r w:rsidR="00DE4B69">
        <w:t xml:space="preserve">The Eulerian observer therefore not only sees changes </w:t>
      </w:r>
      <w:r w:rsidR="00914EF1">
        <w:t>due to variances in the currently watched amount of fluid, but also changes due to the fact that the watched amount of fluid may be a different one every moment.</w:t>
      </w:r>
    </w:p>
    <w:p w:rsidR="007A180F" w:rsidRDefault="007A180F" w:rsidP="007A180F">
      <w:pPr>
        <w:keepNext/>
        <w:spacing w:before="240"/>
        <w:jc w:val="center"/>
      </w:pPr>
      <w:r w:rsidRPr="007A180F">
        <w:rPr>
          <w:noProof/>
          <w:lang w:val="de-DE" w:eastAsia="de-DE" w:bidi="ar-SA"/>
        </w:rPr>
        <w:lastRenderedPageBreak/>
        <w:drawing>
          <wp:inline distT="0" distB="0" distL="0" distR="0">
            <wp:extent cx="3863930" cy="3189039"/>
            <wp:effectExtent l="19050" t="0" r="3220" b="0"/>
            <wp:docPr id="16" name="Bild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srcRect/>
                    <a:stretch>
                      <a:fillRect/>
                    </a:stretch>
                  </pic:blipFill>
                  <pic:spPr bwMode="auto">
                    <a:xfrm>
                      <a:off x="0" y="0"/>
                      <a:ext cx="3865737" cy="3190531"/>
                    </a:xfrm>
                    <a:prstGeom prst="rect">
                      <a:avLst/>
                    </a:prstGeom>
                    <a:noFill/>
                    <a:ln w="9525">
                      <a:noFill/>
                      <a:miter lim="800000"/>
                      <a:headEnd/>
                      <a:tailEnd/>
                    </a:ln>
                  </pic:spPr>
                </pic:pic>
              </a:graphicData>
            </a:graphic>
          </wp:inline>
        </w:drawing>
      </w:r>
    </w:p>
    <w:p w:rsidR="001D17CC" w:rsidRDefault="007A180F" w:rsidP="007A180F">
      <w:pPr>
        <w:pStyle w:val="Beschriftung"/>
        <w:jc w:val="center"/>
      </w:pPr>
      <w:r>
        <w:t xml:space="preserve">Figure </w:t>
      </w:r>
      <w:fldSimple w:instr=" SEQ Figure \* ARABIC ">
        <w:r w:rsidR="00F20596">
          <w:rPr>
            <w:noProof/>
          </w:rPr>
          <w:t>7</w:t>
        </w:r>
      </w:fldSimple>
      <w:r>
        <w:t>: Lagrangian versus Eulerian point of view</w:t>
      </w:r>
    </w:p>
    <w:p w:rsidR="00914EF1" w:rsidRDefault="00914EF1" w:rsidP="00DE32D6">
      <w:pPr>
        <w:spacing w:before="240"/>
      </w:pPr>
      <w:r>
        <w:t xml:space="preserve">In </w:t>
      </w:r>
      <w:r w:rsidR="00780A79">
        <w:t xml:space="preserve">an Eulerian description </w:t>
      </w:r>
      <w:r w:rsidR="008D61D7">
        <w:t xml:space="preserve">(which is more common in classical fluid dynamics) </w:t>
      </w:r>
      <w:r w:rsidR="00780A79">
        <w:t xml:space="preserve">the acceleration therefore must be a special time derivative of the velocity, which takes </w:t>
      </w:r>
      <w:r w:rsidR="000E65DC">
        <w:t xml:space="preserve">into account </w:t>
      </w:r>
      <w:r w:rsidR="0012520A">
        <w:t xml:space="preserve">the </w:t>
      </w:r>
      <w:r w:rsidR="000E65DC">
        <w:t>movement of currents in fluids</w:t>
      </w:r>
      <w:r w:rsidR="0012520A">
        <w:t xml:space="preserve"> in both of it forms</w:t>
      </w:r>
      <w:r w:rsidR="000E65DC">
        <w:t xml:space="preserve">: </w:t>
      </w:r>
      <w:r w:rsidR="0012520A">
        <w:t>D</w:t>
      </w:r>
      <w:r w:rsidR="000E65DC">
        <w:t>iffusion and advection (together: convection)</w:t>
      </w:r>
      <w:r w:rsidR="00DE32D6">
        <w:t>. It is called substantial derivative (synonyms: substantive d</w:t>
      </w:r>
      <w:r w:rsidR="00721C95">
        <w:t>.</w:t>
      </w:r>
      <w:r w:rsidR="00DE32D6">
        <w:t>, convective d., material d.) and defined as follows:</w:t>
      </w:r>
    </w:p>
    <w:tbl>
      <w:tblPr>
        <w:tblStyle w:val="Tabellengitternetz"/>
        <w:tblpPr w:leftFromText="141" w:rightFromText="141" w:vertAnchor="text" w:horzAnchor="margin" w:tblpY="25"/>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E32D6" w:rsidTr="00DE32D6">
        <w:tc>
          <w:tcPr>
            <w:tcW w:w="750" w:type="pct"/>
          </w:tcPr>
          <w:p w:rsidR="00DE32D6" w:rsidRDefault="00DE32D6" w:rsidP="00DE32D6"/>
        </w:tc>
        <w:tc>
          <w:tcPr>
            <w:tcW w:w="3500" w:type="pct"/>
          </w:tcPr>
          <w:p w:rsidR="00DE32D6" w:rsidRDefault="00AF0EB0" w:rsidP="00DE32D6">
            <m:oMathPara>
              <m:oMath>
                <m:f>
                  <m:fPr>
                    <m:ctrlPr>
                      <w:rPr>
                        <w:rFonts w:ascii="Cambria Math" w:hAnsi="Cambria Math"/>
                        <w:i/>
                      </w:rPr>
                    </m:ctrlPr>
                  </m:fPr>
                  <m:num>
                    <m:r>
                      <m:rPr>
                        <m:sty m:val="p"/>
                      </m:rPr>
                      <w:rPr>
                        <w:rFonts w:ascii="Cambria Math" w:hAnsi="Cambria Math"/>
                      </w:rPr>
                      <m:t>Dϕ</m:t>
                    </m:r>
                  </m:num>
                  <m:den>
                    <m:r>
                      <m:rPr>
                        <m:sty m:val="p"/>
                      </m:rPr>
                      <w:rPr>
                        <w:rFonts w:ascii="Cambria Math" w:hAnsi="Cambria Math"/>
                      </w:rPr>
                      <m:t>D</m:t>
                    </m:r>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∇ϕ</m:t>
                </m:r>
                <m:r>
                  <w:rPr>
                    <w:rFonts w:ascii="Cambria Math" w:hAnsi="Cambria Math"/>
                  </w:rPr>
                  <m:t>=</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r>
                  <w:rPr>
                    <w:rFonts w:ascii="Cambria Math" w:hAnsi="Cambria Math"/>
                  </w:rPr>
                  <m:t>+u</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∂x</m:t>
                    </m:r>
                  </m:den>
                </m:f>
                <m:r>
                  <w:rPr>
                    <w:rFonts w:ascii="Cambria Math" w:hAnsi="Cambria Math"/>
                  </w:rPr>
                  <m:t>+v</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∂y</m:t>
                    </m:r>
                  </m:den>
                </m:f>
                <m:r>
                  <w:rPr>
                    <w:rFonts w:ascii="Cambria Math" w:hAnsi="Cambria Math"/>
                  </w:rPr>
                  <m:t>+w</m:t>
                </m:r>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∂z</m:t>
                    </m:r>
                  </m:den>
                </m:f>
              </m:oMath>
            </m:oMathPara>
          </w:p>
        </w:tc>
        <w:tc>
          <w:tcPr>
            <w:tcW w:w="750" w:type="pct"/>
            <w:vAlign w:val="center"/>
          </w:tcPr>
          <w:p w:rsidR="00DE32D6" w:rsidRDefault="00DE32D6" w:rsidP="00DE32D6">
            <w:pPr>
              <w:pStyle w:val="Listenabsatz"/>
              <w:numPr>
                <w:ilvl w:val="1"/>
                <w:numId w:val="3"/>
              </w:numPr>
            </w:pPr>
            <w:bookmarkStart w:id="16" w:name="substantial_derivative"/>
            <w:bookmarkEnd w:id="16"/>
          </w:p>
        </w:tc>
      </w:tr>
    </w:tbl>
    <w:p w:rsidR="00DE32D6" w:rsidRDefault="00064F32" w:rsidP="00DE32D6">
      <w:pPr>
        <w:spacing w:before="240"/>
        <w:jc w:val="center"/>
      </w:pPr>
      <w:r>
        <w:t>written in</w:t>
      </w:r>
      <w:r w:rsidR="00DE32D6">
        <w:t xml:space="preserve"> Cartesian coordinates</w:t>
      </w:r>
      <w:r>
        <w:t xml:space="preserve"> in three dimensions</w:t>
      </w:r>
      <w:r w:rsidR="00DE32D6">
        <w:t xml:space="preserve">; </w:t>
      </w:r>
      <m:oMath>
        <m:r>
          <m:rPr>
            <m:sty m:val="p"/>
          </m:rPr>
          <w:rPr>
            <w:rFonts w:ascii="Cambria Math" w:hAnsi="Cambria Math"/>
          </w:rPr>
          <m:t>∇</m:t>
        </m:r>
      </m:oMath>
      <w:r w:rsidR="00DE32D6">
        <w:t xml:space="preserve">: del operator; </w:t>
      </w:r>
      <m:oMath>
        <m:r>
          <w:rPr>
            <w:rFonts w:ascii="Cambria Math" w:hAnsi="Cambria Math"/>
          </w:rPr>
          <m:t>u,v,w</m:t>
        </m:r>
      </m:oMath>
      <w:r w:rsidR="00DE32D6">
        <w:t xml:space="preserve">: components of velocity; </w:t>
      </w:r>
      <m:oMath>
        <m:r>
          <w:rPr>
            <w:rFonts w:ascii="Cambria Math" w:hAnsi="Cambria Math"/>
          </w:rPr>
          <m:t>x,y,z</m:t>
        </m:r>
      </m:oMath>
      <w:r w:rsidR="00DE32D6">
        <w:t xml:space="preserve">: components of position; </w:t>
      </w:r>
      <m:oMath>
        <m:r>
          <m:rPr>
            <m:sty m:val="p"/>
          </m:rPr>
          <w:rPr>
            <w:rFonts w:ascii="Cambria Math" w:hAnsi="Cambria Math"/>
          </w:rPr>
          <m:t>ϕ</m:t>
        </m:r>
      </m:oMath>
      <w:r w:rsidR="00DE32D6">
        <w:t>: an arbitrary quantity (vector or scalar)</w:t>
      </w:r>
    </w:p>
    <w:p w:rsidR="00721C95" w:rsidRDefault="005B7877" w:rsidP="00E754C7">
      <w:pPr>
        <w:spacing w:before="240"/>
      </w:pPr>
      <w:r>
        <w:t xml:space="preserve">The partial derivative </w:t>
      </w:r>
      <m:oMath>
        <m:f>
          <m:fPr>
            <m:ctrlPr>
              <w:rPr>
                <w:rFonts w:ascii="Cambria Math" w:hAnsi="Cambria Math"/>
                <w:i/>
              </w:rPr>
            </m:ctrlPr>
          </m:fPr>
          <m:num>
            <m:r>
              <w:rPr>
                <w:rFonts w:ascii="Cambria Math" w:hAnsi="Cambria Math"/>
              </w:rPr>
              <m:t>∂</m:t>
            </m:r>
            <m:r>
              <m:rPr>
                <m:sty m:val="p"/>
              </m:rPr>
              <w:rPr>
                <w:rFonts w:ascii="Cambria Math" w:hAnsi="Cambria Math"/>
              </w:rPr>
              <m:t>ϕ</m:t>
            </m:r>
          </m:num>
          <m:den>
            <m:r>
              <w:rPr>
                <w:rFonts w:ascii="Cambria Math" w:hAnsi="Cambria Math"/>
              </w:rPr>
              <m:t>∂t</m:t>
            </m:r>
          </m:den>
        </m:f>
      </m:oMath>
      <w:r>
        <w:t xml:space="preserve"> expresses the “local” changes in the currently observed amount of fluid </w:t>
      </w:r>
      <w:r w:rsidR="00E754C7">
        <w:t xml:space="preserve">(i.e. due to diffusion or external influences) </w:t>
      </w:r>
      <w:r>
        <w:t xml:space="preserve">while the term </w:t>
      </w:r>
      <m:oMath>
        <m:r>
          <m:rPr>
            <m:sty m:val="b"/>
          </m:rPr>
          <w:rPr>
            <w:rFonts w:ascii="Cambria Math" w:hAnsi="Cambria Math"/>
          </w:rPr>
          <m:t>v</m:t>
        </m:r>
        <m:r>
          <w:rPr>
            <w:rFonts w:ascii="Cambria Math" w:hAnsi="Cambria Math"/>
          </w:rPr>
          <m:t>⋅</m:t>
        </m:r>
        <m:r>
          <m:rPr>
            <m:sty m:val="p"/>
          </m:rPr>
          <w:rPr>
            <w:rFonts w:ascii="Cambria Math" w:hAnsi="Cambria Math"/>
          </w:rPr>
          <m:t>∇ϕ</m:t>
        </m:r>
      </m:oMath>
      <w:r>
        <w:t xml:space="preserve"> represents the changes due to </w:t>
      </w:r>
      <w:r w:rsidR="00E754C7">
        <w:t>advection (transport of properties together with the matter)</w:t>
      </w:r>
      <w:r>
        <w:t xml:space="preserve">. </w:t>
      </w:r>
      <w:r w:rsidR="00721C95">
        <w:t xml:space="preserve">By replacing the acceleration </w:t>
      </w:r>
      <m:oMath>
        <m:r>
          <m:rPr>
            <m:sty m:val="b"/>
          </m:rPr>
          <w:rPr>
            <w:rFonts w:ascii="Cambria Math" w:hAnsi="Cambria Math"/>
          </w:rPr>
          <m:t>a</m:t>
        </m:r>
      </m:oMath>
      <w:r w:rsidR="00721C95">
        <w:t xml:space="preserve"> in </w:t>
      </w:r>
      <w:fldSimple w:instr=" REF  newtons_second_law \h \w  \* MERGEFORMAT ">
        <w:r w:rsidR="00C176F1">
          <w:t>(2.2)</w:t>
        </w:r>
      </w:fldSimple>
      <w:r w:rsidR="00721C95">
        <w:t xml:space="preserve"> with the substantive derivative of the velocity we get: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507F5">
        <w:tc>
          <w:tcPr>
            <w:tcW w:w="750" w:type="pct"/>
          </w:tcPr>
          <w:p w:rsidR="00721C95" w:rsidRDefault="00721C95" w:rsidP="00721C95"/>
        </w:tc>
        <w:tc>
          <w:tcPr>
            <w:tcW w:w="3500" w:type="pct"/>
          </w:tcPr>
          <w:p w:rsidR="00721C95" w:rsidRDefault="00721C95" w:rsidP="00721C95">
            <m:oMathPara>
              <m:oMath>
                <m:r>
                  <m:rPr>
                    <m:sty m:val="b"/>
                  </m:rPr>
                  <w:rPr>
                    <w:rFonts w:ascii="Cambria Math" w:hAnsi="Cambria Math"/>
                  </w:rPr>
                  <m:t>F</m:t>
                </m:r>
                <m:r>
                  <w:rPr>
                    <w:rFonts w:ascii="Cambria Math" w:hAnsi="Cambria Math"/>
                  </w:rPr>
                  <m:t>=m</m:t>
                </m:r>
                <m:f>
                  <m:fPr>
                    <m:ctrlPr>
                      <w:rPr>
                        <w:rFonts w:ascii="Cambria Math" w:hAnsi="Cambria Math"/>
                        <w:i/>
                      </w:rPr>
                    </m:ctrlPr>
                  </m:fPr>
                  <m:num>
                    <m:r>
                      <m:rPr>
                        <m:sty m:val="p"/>
                      </m:rPr>
                      <w:rPr>
                        <w:rFonts w:ascii="Cambria Math" w:hAnsi="Cambria Math"/>
                      </w:rPr>
                      <m:t>D</m:t>
                    </m:r>
                    <m:r>
                      <m:rPr>
                        <m:sty m:val="b"/>
                      </m:rPr>
                      <w:rPr>
                        <w:rFonts w:ascii="Cambria Math" w:hAnsi="Cambria Math"/>
                      </w:rPr>
                      <m:t>v</m:t>
                    </m:r>
                  </m:num>
                  <m:den>
                    <m:r>
                      <m:rPr>
                        <m:sty m:val="p"/>
                      </m:rPr>
                      <w:rPr>
                        <w:rFonts w:ascii="Cambria Math" w:hAnsi="Cambria Math"/>
                      </w:rPr>
                      <m:t>D</m:t>
                    </m:r>
                    <m:r>
                      <w:rPr>
                        <w:rFonts w:ascii="Cambria Math" w:hAnsi="Cambria Math"/>
                      </w:rPr>
                      <m:t>t</m:t>
                    </m:r>
                  </m:den>
                </m:f>
                <m:r>
                  <w:rPr>
                    <w:rFonts w:ascii="Cambria Math" w:hAnsi="Cambria Math"/>
                  </w:rPr>
                  <m:t>=m</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A507F5" w:rsidRDefault="00A507F5" w:rsidP="00A507F5">
      <w:pPr>
        <w:spacing w:before="240"/>
        <w:jc w:val="center"/>
      </w:pPr>
      <m:oMath>
        <m:r>
          <m:rPr>
            <m:sty m:val="p"/>
          </m:rPr>
          <w:rPr>
            <w:rFonts w:ascii="Cambria Math" w:hAnsi="Cambria Math"/>
          </w:rPr>
          <m:t>∇</m:t>
        </m:r>
        <m:r>
          <m:rPr>
            <m:sty m:val="b"/>
          </m:rPr>
          <w:rPr>
            <w:rFonts w:ascii="Cambria Math" w:hAnsi="Cambria Math"/>
          </w:rPr>
          <m:t>v</m:t>
        </m:r>
      </m:oMath>
      <w:r>
        <w:t>: gradient of the velocity</w:t>
      </w:r>
      <w:r w:rsidR="00411DE0">
        <w:t xml:space="preserve"> (the Jacobian matrix)</w:t>
      </w:r>
    </w:p>
    <w:p w:rsidR="00721C95" w:rsidRDefault="00AF0EB0" w:rsidP="00721C95">
      <w:pPr>
        <w:spacing w:before="240"/>
      </w:pPr>
      <w:r>
        <w:fldChar w:fldCharType="begin"/>
      </w:r>
      <w:r w:rsidR="009A4599">
        <w:instrText xml:space="preserve"> REF density \w \h </w:instrText>
      </w:r>
      <w:r>
        <w:fldChar w:fldCharType="separate"/>
      </w:r>
      <w:r w:rsidR="00C176F1">
        <w:t>(2.1)</w:t>
      </w:r>
      <w:r>
        <w:fldChar w:fldCharType="end"/>
      </w:r>
      <w:r w:rsidR="009A4599">
        <w:t xml:space="preserve"> states that </w:t>
      </w:r>
      <w:r>
        <w:fldChar w:fldCharType="begin"/>
      </w:r>
      <w:r w:rsidR="009A4599">
        <w:instrText xml:space="preserve"> REF density \h </w:instrText>
      </w:r>
      <w:r>
        <w:fldChar w:fldCharType="end"/>
      </w:r>
      <w:r w:rsidR="009A4599">
        <w:t>t</w:t>
      </w:r>
      <w:r w:rsidR="00721C95">
        <w:t>he mass of the fluid inside the observed control volume depends on its density, therefore we write: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721C95" w:rsidTr="00A03A45">
        <w:tc>
          <w:tcPr>
            <w:tcW w:w="750" w:type="pct"/>
          </w:tcPr>
          <w:p w:rsidR="00721C95" w:rsidRDefault="00721C95" w:rsidP="00A03A45"/>
        </w:tc>
        <w:tc>
          <w:tcPr>
            <w:tcW w:w="3500" w:type="pct"/>
          </w:tcPr>
          <w:p w:rsidR="00721C95" w:rsidRDefault="00721C95" w:rsidP="00CE538C">
            <m:oMathPara>
              <m:oMath>
                <m:r>
                  <m:rPr>
                    <m:sty m:val="b"/>
                  </m:rPr>
                  <w:rPr>
                    <w:rFonts w:ascii="Cambria Math" w:hAnsi="Cambria Math"/>
                  </w:rPr>
                  <m:t>F</m:t>
                </m:r>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oMath>
            </m:oMathPara>
          </w:p>
        </w:tc>
        <w:tc>
          <w:tcPr>
            <w:tcW w:w="750" w:type="pct"/>
            <w:vAlign w:val="center"/>
          </w:tcPr>
          <w:p w:rsidR="00721C95" w:rsidRDefault="00721C95" w:rsidP="00721C95">
            <w:pPr>
              <w:pStyle w:val="Listenabsatz"/>
              <w:numPr>
                <w:ilvl w:val="1"/>
                <w:numId w:val="3"/>
              </w:numPr>
            </w:pPr>
          </w:p>
        </w:tc>
      </w:tr>
    </w:tbl>
    <w:p w:rsidR="000450B7" w:rsidRDefault="00E54A98" w:rsidP="00DE32D6">
      <w:pPr>
        <w:spacing w:before="240"/>
      </w:pPr>
      <w:r>
        <w:lastRenderedPageBreak/>
        <w:t xml:space="preserve">Now we will focus on the forces acting on the fluid. </w:t>
      </w:r>
      <w:r w:rsidR="00C13AA2">
        <w:t xml:space="preserve">It can be distinguished between </w:t>
      </w:r>
      <w:r w:rsidR="008F40E6">
        <w:t xml:space="preserve">internal forces produced by the fluid itself and </w:t>
      </w:r>
      <w:r w:rsidR="00C13AA2">
        <w:t xml:space="preserve">external forces </w:t>
      </w:r>
      <w:r w:rsidR="008F40E6">
        <w:t xml:space="preserve">like gravity or electromagnetic </w:t>
      </w:r>
      <w:r w:rsidR="00CE538C">
        <w:t>forces:</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0450B7" w:rsidTr="00A03A45">
        <w:tc>
          <w:tcPr>
            <w:tcW w:w="750" w:type="pct"/>
          </w:tcPr>
          <w:p w:rsidR="000450B7" w:rsidRDefault="000450B7" w:rsidP="00A03A45"/>
        </w:tc>
        <w:tc>
          <w:tcPr>
            <w:tcW w:w="3500" w:type="pct"/>
          </w:tcPr>
          <w:p w:rsidR="000450B7" w:rsidRDefault="000450B7" w:rsidP="00A03A45">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Fluid</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External</m:t>
                    </m:r>
                  </m:sub>
                </m:sSub>
              </m:oMath>
            </m:oMathPara>
          </w:p>
        </w:tc>
        <w:tc>
          <w:tcPr>
            <w:tcW w:w="750" w:type="pct"/>
            <w:vAlign w:val="center"/>
          </w:tcPr>
          <w:p w:rsidR="000450B7" w:rsidRDefault="000450B7" w:rsidP="000450B7">
            <w:pPr>
              <w:pStyle w:val="Listenabsatz"/>
              <w:numPr>
                <w:ilvl w:val="1"/>
                <w:numId w:val="3"/>
              </w:numPr>
            </w:pPr>
          </w:p>
        </w:tc>
      </w:tr>
    </w:tbl>
    <w:p w:rsidR="00DE32D6" w:rsidRDefault="008F40E6" w:rsidP="00DE32D6">
      <w:pPr>
        <w:spacing w:before="240"/>
      </w:pPr>
      <w:r>
        <w:t xml:space="preserve">The most important external force is gravity </w:t>
      </w:r>
      <m:oMath>
        <m:sSub>
          <m:sSubPr>
            <m:ctrlPr>
              <w:rPr>
                <w:rFonts w:ascii="Cambria Math" w:hAnsi="Cambria Math"/>
                <w:i/>
              </w:rPr>
            </m:ctrlPr>
          </m:sSubPr>
          <m:e>
            <m:r>
              <m:rPr>
                <m:sty m:val="b"/>
              </m:rPr>
              <w:rPr>
                <w:rFonts w:ascii="Cambria Math" w:hAnsi="Cambria Math"/>
              </w:rPr>
              <m:t>F</m:t>
            </m:r>
          </m:e>
          <m:sub>
            <m:r>
              <w:rPr>
                <w:rFonts w:ascii="Cambria Math" w:hAnsi="Cambria Math"/>
              </w:rPr>
              <m:t>G</m:t>
            </m:r>
          </m:sub>
        </m:sSub>
        <m:r>
          <w:rPr>
            <w:rFonts w:ascii="Cambria Math" w:hAnsi="Cambria Math"/>
          </w:rPr>
          <m:t>=m</m:t>
        </m:r>
        <m:r>
          <m:rPr>
            <m:sty m:val="b"/>
          </m:rPr>
          <w:rPr>
            <w:rFonts w:ascii="Cambria Math" w:hAnsi="Cambria Math"/>
          </w:rPr>
          <m:t>g</m:t>
        </m:r>
      </m:oMath>
      <w:r w:rsidRPr="008F40E6">
        <w:t xml:space="preserve"> w</w:t>
      </w:r>
      <w:r>
        <w:t xml:space="preserve">hich </w:t>
      </w:r>
      <w:r w:rsidR="000450B7">
        <w:t xml:space="preserve">is </w:t>
      </w:r>
      <w:r>
        <w:t xml:space="preserve">in fact </w:t>
      </w:r>
      <w:r w:rsidR="000450B7">
        <w:t>stated</w:t>
      </w:r>
      <w:r>
        <w:t xml:space="preserve"> as </w:t>
      </w:r>
      <w:r w:rsidR="002661F9">
        <w:t>gravitational</w:t>
      </w:r>
      <w:r w:rsidR="000450B7">
        <w:t xml:space="preserve"> </w:t>
      </w:r>
      <w:r w:rsidR="002661F9">
        <w:t>acceleration</w:t>
      </w:r>
      <w:r w:rsidR="000450B7">
        <w:t xml:space="preserve">. Synonym we will describe the external forces as </w:t>
      </w:r>
      <w:r w:rsidR="002661F9">
        <w:t xml:space="preserve">force density field </w:t>
      </w:r>
      <m:oMath>
        <m:r>
          <m:rPr>
            <m:sty m:val="b"/>
          </m:rPr>
          <w:rPr>
            <w:rFonts w:ascii="Cambria Math" w:hAnsi="Cambria Math"/>
          </w:rPr>
          <m:t>g</m:t>
        </m:r>
      </m:oMath>
      <w:r w:rsidR="002661F9">
        <w:t xml:space="preserve"> that directly specifies acceleration</w:t>
      </w:r>
      <w:r w:rsidR="00373DE4">
        <w:t xml:space="preserve"> (remember that the mass depends on the density in our case)</w:t>
      </w:r>
      <w:r w:rsidR="002661F9">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661F9" w:rsidTr="00DD4860">
        <w:tc>
          <w:tcPr>
            <w:tcW w:w="750" w:type="pct"/>
          </w:tcPr>
          <w:p w:rsidR="002661F9" w:rsidRDefault="002661F9" w:rsidP="00A03A45"/>
        </w:tc>
        <w:tc>
          <w:tcPr>
            <w:tcW w:w="3500" w:type="pct"/>
          </w:tcPr>
          <w:p w:rsidR="002661F9" w:rsidRDefault="002661F9" w:rsidP="002661F9">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Fl</m:t>
                    </m:r>
                    <m:r>
                      <w:rPr>
                        <w:rFonts w:ascii="Cambria Math" w:hAnsi="Cambria Math"/>
                      </w:rPr>
                      <m:t>uid</m:t>
                    </m:r>
                  </m:sub>
                </m:sSub>
                <m:r>
                  <w:rPr>
                    <w:rFonts w:ascii="Cambria Math" w:hAnsi="Cambria Math"/>
                  </w:rPr>
                  <m:t>+ρ</m:t>
                </m:r>
                <m:r>
                  <m:rPr>
                    <m:sty m:val="b"/>
                  </m:rPr>
                  <w:rPr>
                    <w:rFonts w:ascii="Cambria Math" w:hAnsi="Cambria Math"/>
                  </w:rPr>
                  <m:t>g</m:t>
                </m:r>
              </m:oMath>
            </m:oMathPara>
          </w:p>
        </w:tc>
        <w:tc>
          <w:tcPr>
            <w:tcW w:w="750" w:type="pct"/>
            <w:vAlign w:val="center"/>
          </w:tcPr>
          <w:p w:rsidR="002661F9" w:rsidRDefault="002661F9" w:rsidP="002661F9">
            <w:pPr>
              <w:pStyle w:val="Listenabsatz"/>
              <w:numPr>
                <w:ilvl w:val="1"/>
                <w:numId w:val="3"/>
              </w:numPr>
            </w:pPr>
          </w:p>
        </w:tc>
      </w:tr>
    </w:tbl>
    <w:p w:rsidR="002661F9" w:rsidRDefault="00373DE4" w:rsidP="00DE32D6">
      <w:pPr>
        <w:spacing w:before="240"/>
      </w:pPr>
      <w:r>
        <w:t>In order to provide a simple expression for the fluid forces</w:t>
      </w:r>
      <w:r w:rsidR="00B02795">
        <w:t>,</w:t>
      </w:r>
      <w:r>
        <w:t xml:space="preserve"> we assume that we deal with a Newtonian fluid </w:t>
      </w:r>
      <w:r w:rsidR="00FF5298">
        <w:t xml:space="preserve">that satisfies the </w:t>
      </w:r>
      <w:r>
        <w:t>incompressible flow</w:t>
      </w:r>
      <w:r w:rsidR="00FF5298">
        <w:t xml:space="preserve"> condition</w:t>
      </w:r>
      <w:r w:rsidR="00CE538C">
        <w:t xml:space="preserve">. </w:t>
      </w:r>
      <w:r w:rsidR="00661655">
        <w:t xml:space="preserve">A </w:t>
      </w:r>
      <w:r w:rsidR="00B02795">
        <w:t xml:space="preserve">viscid </w:t>
      </w:r>
      <w:r w:rsidR="00661655">
        <w:t>fluid is called Newtonian when the</w:t>
      </w:r>
      <w:r w:rsidR="00A03A45">
        <w:t xml:space="preserve"> </w:t>
      </w:r>
      <w:r w:rsidR="00661655">
        <w:t>viscous stress is proportional to the velocity gradient (</w:t>
      </w:r>
      <w:r w:rsidR="00057AFE">
        <w:t xml:space="preserve">cp. </w:t>
      </w:r>
      <w:sdt>
        <w:sdtPr>
          <w:id w:val="4896172"/>
          <w:citation/>
        </w:sdtPr>
        <w:sdtContent>
          <w:r w:rsidR="00AF0EB0">
            <w:fldChar w:fldCharType="begin"/>
          </w:r>
          <w:r w:rsidR="00057AFE" w:rsidRPr="00CE538C">
            <w:instrText xml:space="preserve"> CITATION Pap99 \l 1031 </w:instrText>
          </w:r>
          <w:r w:rsidR="00AF0EB0">
            <w:fldChar w:fldCharType="separate"/>
          </w:r>
          <w:r w:rsidR="00C176F1">
            <w:rPr>
              <w:noProof/>
            </w:rPr>
            <w:t>[Pap99]</w:t>
          </w:r>
          <w:r w:rsidR="00AF0EB0">
            <w:fldChar w:fldCharType="end"/>
          </w:r>
        </w:sdtContent>
      </w:sdt>
      <w:r w:rsidR="00661655">
        <w:t>).</w:t>
      </w:r>
      <w:r w:rsidR="00CE538C">
        <w:t xml:space="preserve"> </w:t>
      </w:r>
      <w:r w:rsidR="00B02795">
        <w:t xml:space="preserve">For Newtonian fluids the equation </w:t>
      </w:r>
      <m:oMath>
        <m:r>
          <w:rPr>
            <w:rFonts w:ascii="Cambria Math" w:hAnsi="Cambria Math"/>
          </w:rPr>
          <m:t>τ=μ</m:t>
        </m:r>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dy</m:t>
            </m:r>
          </m:den>
        </m:f>
      </m:oMath>
      <w:r w:rsidR="00B02795">
        <w:t xml:space="preserve"> describes the relation between shear stress </w:t>
      </w:r>
      <m:oMath>
        <m:r>
          <w:rPr>
            <w:rFonts w:ascii="Cambria Math" w:hAnsi="Cambria Math"/>
          </w:rPr>
          <m:t>τ</m:t>
        </m:r>
      </m:oMath>
      <w:r w:rsidR="00B02795">
        <w:t xml:space="preserve">, </w:t>
      </w:r>
      <w:r w:rsidR="00DD4860">
        <w:t xml:space="preserve">dynamic </w:t>
      </w:r>
      <w:r w:rsidR="00B02795">
        <w:t xml:space="preserve">viscosity </w:t>
      </w:r>
      <w:r w:rsidR="00E402D1">
        <w:t xml:space="preserve">constant </w:t>
      </w:r>
      <m:oMath>
        <m:r>
          <w:rPr>
            <w:rFonts w:ascii="Cambria Math" w:hAnsi="Cambria Math"/>
          </w:rPr>
          <m:t>μ</m:t>
        </m:r>
      </m:oMath>
      <w:r w:rsidR="00B02795">
        <w:t xml:space="preserve"> and the velocity gradient perpendicular to the direction of share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v</m:t>
                </m:r>
              </m:e>
              <m:sub>
                <m:r>
                  <w:rPr>
                    <w:rFonts w:ascii="Cambria Math" w:hAnsi="Cambria Math"/>
                  </w:rPr>
                  <m:t>x</m:t>
                </m:r>
              </m:sub>
            </m:sSub>
          </m:num>
          <m:den>
            <m:r>
              <w:rPr>
                <w:rFonts w:ascii="Cambria Math" w:hAnsi="Cambria Math"/>
              </w:rPr>
              <m:t>dy</m:t>
            </m:r>
          </m:den>
        </m:f>
      </m:oMath>
      <w:r w:rsidR="00DD4860">
        <w:t xml:space="preserve"> </w:t>
      </w:r>
      <w:sdt>
        <w:sdtPr>
          <w:id w:val="4896177"/>
          <w:citation/>
        </w:sdtPr>
        <w:sdtContent>
          <w:r w:rsidR="00AF0EB0">
            <w:fldChar w:fldCharType="begin"/>
          </w:r>
          <w:r w:rsidR="00DD4860" w:rsidRPr="00DD4860">
            <w:instrText xml:space="preserve"> CITATION BE02 \l 1031 </w:instrText>
          </w:r>
          <w:r w:rsidR="00AF0EB0">
            <w:fldChar w:fldCharType="separate"/>
          </w:r>
          <w:r w:rsidR="00C176F1">
            <w:rPr>
              <w:noProof/>
            </w:rPr>
            <w:t>[BE02]</w:t>
          </w:r>
          <w:r w:rsidR="00AF0EB0">
            <w:fldChar w:fldCharType="end"/>
          </w:r>
        </w:sdtContent>
      </w:sdt>
      <w:r w:rsidR="00B02795">
        <w:t>. This means in common words that</w:t>
      </w:r>
      <w:r w:rsidR="00E402D1">
        <w:t>,</w:t>
      </w:r>
      <w:r w:rsidR="00B02795">
        <w:t xml:space="preserve"> in contrast to non-Newtonian fluids</w:t>
      </w:r>
      <w:r w:rsidR="00E402D1">
        <w:t>,</w:t>
      </w:r>
      <w:r w:rsidR="00B02795">
        <w:t xml:space="preserve"> the viscosity is a constant and does not change under different shear rates. The fluid flow is called incompressible when the divergence of the velocity field is zero (</w:t>
      </w:r>
      <m:oMath>
        <m:r>
          <m:rPr>
            <m:sty m:val="p"/>
          </m:rPr>
          <w:rPr>
            <w:rFonts w:ascii="Cambria Math" w:hAnsi="Cambria Math"/>
          </w:rPr>
          <m:t>∇</m:t>
        </m:r>
        <m:r>
          <w:rPr>
            <w:rFonts w:ascii="Cambria Math" w:hAnsi="Cambria Math"/>
          </w:rPr>
          <m:t>⋅</m:t>
        </m:r>
        <m:r>
          <m:rPr>
            <m:sty m:val="b"/>
          </m:rPr>
          <w:rPr>
            <w:rFonts w:ascii="Cambria Math" w:hAnsi="Cambria Math"/>
          </w:rPr>
          <m:t>v</m:t>
        </m:r>
        <m:r>
          <w:rPr>
            <w:rFonts w:ascii="Cambria Math" w:hAnsi="Cambria Math"/>
          </w:rPr>
          <m:t>=0</m:t>
        </m:r>
      </m:oMath>
      <w:r w:rsidR="00B02795">
        <w:t xml:space="preserve">), meaning that there are no sources or sinks in the velocity field. As a counter example think of air that expands because it’s heating up. Note that also flows of compressible fluids </w:t>
      </w:r>
      <w:r w:rsidR="00B670C5">
        <w:t xml:space="preserve">(all real fluids are compressible to some extent) </w:t>
      </w:r>
      <w:r w:rsidR="00B02795">
        <w:t xml:space="preserve">can satisfy the incompressible flow condition (i.e. </w:t>
      </w:r>
      <w:r w:rsidR="00B670C5">
        <w:t xml:space="preserve">regular </w:t>
      </w:r>
      <w:r w:rsidR="00B02795">
        <w:t>air</w:t>
      </w:r>
      <w:r w:rsidR="00B670C5">
        <w:t xml:space="preserve"> flow </w:t>
      </w:r>
      <w:r w:rsidR="00B02795">
        <w:t>till ~ mach 0.3)</w:t>
      </w:r>
      <w:r w:rsidR="00B670C5">
        <w:t xml:space="preserve">. </w:t>
      </w:r>
      <w:r w:rsidR="00661655">
        <w:t xml:space="preserve">If </w:t>
      </w:r>
      <w:r w:rsidR="00B670C5">
        <w:t>the fluid fulfills all this conditions,</w:t>
      </w:r>
      <w:r>
        <w:t xml:space="preserve"> we can simply spilt fluid forces into </w:t>
      </w:r>
      <w:r w:rsidR="00577003">
        <w:t xml:space="preserve">forces due to pressure differences (normal stresses) and </w:t>
      </w:r>
      <w:r>
        <w:t>in viscosity forces</w:t>
      </w:r>
      <w:r w:rsidR="00577003">
        <w:t xml:space="preserve"> due to velocity differences (shear stresses)</w:t>
      </w:r>
      <w:r w:rsidR="00FE5176">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77003" w:rsidTr="00A03A45">
        <w:tc>
          <w:tcPr>
            <w:tcW w:w="750" w:type="pct"/>
          </w:tcPr>
          <w:p w:rsidR="00577003" w:rsidRDefault="00577003" w:rsidP="00A03A45"/>
        </w:tc>
        <w:tc>
          <w:tcPr>
            <w:tcW w:w="3500" w:type="pct"/>
          </w:tcPr>
          <w:p w:rsidR="00577003" w:rsidRDefault="00577003" w:rsidP="0057700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Pressure</m:t>
                    </m:r>
                  </m:sub>
                </m:sSub>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577003" w:rsidRDefault="00577003" w:rsidP="0022201F">
            <w:pPr>
              <w:pStyle w:val="Listenabsatz"/>
              <w:numPr>
                <w:ilvl w:val="1"/>
                <w:numId w:val="3"/>
              </w:numPr>
            </w:pPr>
          </w:p>
        </w:tc>
      </w:tr>
    </w:tbl>
    <w:p w:rsidR="00577003" w:rsidRDefault="00FE5176" w:rsidP="00DE32D6">
      <w:pPr>
        <w:spacing w:before="240"/>
      </w:pPr>
      <w:r>
        <w:t>T</w:t>
      </w:r>
      <w:r w:rsidR="00251DB8">
        <w:t xml:space="preserve">he pressure forces depend only on the </w:t>
      </w:r>
      <w:r w:rsidR="00251DB8" w:rsidRPr="00FE5176">
        <w:rPr>
          <w:i/>
        </w:rPr>
        <w:t>differences</w:t>
      </w:r>
      <w:r w:rsidR="00251DB8">
        <w:t xml:space="preserve"> in pressure</w:t>
      </w:r>
      <w:r>
        <w:t xml:space="preserve"> and let the fluid flow from areas of high to areas of low pressure. </w:t>
      </w:r>
      <w:r w:rsidR="00706B6D">
        <w:t>We</w:t>
      </w:r>
      <w:r w:rsidR="00251DB8">
        <w:t xml:space="preserve"> model them </w:t>
      </w:r>
      <w:r w:rsidR="00706B6D">
        <w:t xml:space="preserve">with the </w:t>
      </w:r>
      <w:r w:rsidR="00251DB8">
        <w:t xml:space="preserve">negative gradient of the pressure field </w:t>
      </w:r>
      <m:oMath>
        <m:r>
          <w:rPr>
            <w:rFonts w:ascii="Cambria Math" w:hAnsi="Cambria Math"/>
          </w:rPr>
          <m:t>-</m:t>
        </m:r>
        <m:r>
          <m:rPr>
            <m:sty m:val="p"/>
          </m:rPr>
          <w:rPr>
            <w:rFonts w:ascii="Cambria Math" w:hAnsi="Cambria Math"/>
          </w:rPr>
          <m:t>∇</m:t>
        </m:r>
        <m:r>
          <w:rPr>
            <w:rFonts w:ascii="Cambria Math" w:hAnsi="Cambria Math"/>
          </w:rPr>
          <m:t>p</m:t>
        </m:r>
      </m:oMath>
      <w:r w:rsidR="00251DB8">
        <w:t xml:space="preserve">, which points from high to low pressure </w:t>
      </w:r>
      <w:r>
        <w:t xml:space="preserve">areas </w:t>
      </w:r>
      <w:r w:rsidR="00CA7B21">
        <w:t xml:space="preserve">and has a magnitude </w:t>
      </w:r>
      <w:r w:rsidR="00251DB8">
        <w:t>proporti</w:t>
      </w:r>
      <w:r>
        <w:t>onal to the pressure difference:</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E5176" w:rsidTr="00A03A45">
        <w:tc>
          <w:tcPr>
            <w:tcW w:w="750" w:type="pct"/>
          </w:tcPr>
          <w:p w:rsidR="00FE5176" w:rsidRDefault="00FE5176" w:rsidP="00A03A45"/>
        </w:tc>
        <w:tc>
          <w:tcPr>
            <w:tcW w:w="3500" w:type="pct"/>
          </w:tcPr>
          <w:p w:rsidR="00FE5176" w:rsidRDefault="00FE5176" w:rsidP="00FE5176">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m:t>
                </m:r>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+ρ</m:t>
                </m:r>
                <m:r>
                  <m:rPr>
                    <m:sty m:val="b"/>
                  </m:rPr>
                  <w:rPr>
                    <w:rFonts w:ascii="Cambria Math" w:hAnsi="Cambria Math"/>
                  </w:rPr>
                  <m:t>g</m:t>
                </m:r>
              </m:oMath>
            </m:oMathPara>
          </w:p>
        </w:tc>
        <w:tc>
          <w:tcPr>
            <w:tcW w:w="750" w:type="pct"/>
            <w:vAlign w:val="center"/>
          </w:tcPr>
          <w:p w:rsidR="00FE5176" w:rsidRDefault="00FE5176" w:rsidP="0022201F">
            <w:pPr>
              <w:pStyle w:val="Listenabsatz"/>
              <w:numPr>
                <w:ilvl w:val="1"/>
                <w:numId w:val="3"/>
              </w:numPr>
            </w:pPr>
          </w:p>
        </w:tc>
      </w:tr>
    </w:tbl>
    <w:p w:rsidR="00286B80" w:rsidRDefault="00286B80" w:rsidP="00DE32D6">
      <w:pPr>
        <w:spacing w:before="240"/>
      </w:pPr>
      <w:r w:rsidRPr="00286B80">
        <w:t xml:space="preserve">Because of our assumption of an incompressible flow, the viscosity force becomes </w:t>
      </w:r>
      <w:r>
        <w:t>a</w:t>
      </w:r>
      <w:r w:rsidRPr="00286B80">
        <w:t xml:space="preserve"> </w:t>
      </w:r>
      <w:r>
        <w:t>relative simple term: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286B80" w:rsidTr="005842B8">
        <w:tc>
          <w:tcPr>
            <w:tcW w:w="750" w:type="pct"/>
          </w:tcPr>
          <w:p w:rsidR="00286B80" w:rsidRDefault="00286B80" w:rsidP="00462299"/>
        </w:tc>
        <w:tc>
          <w:tcPr>
            <w:tcW w:w="3500" w:type="pct"/>
          </w:tcPr>
          <w:p w:rsidR="00286B80" w:rsidRDefault="00AF0EB0" w:rsidP="004150BB">
            <m:oMathPara>
              <m:oMath>
                <m:sSub>
                  <m:sSubPr>
                    <m:ctrlPr>
                      <w:rPr>
                        <w:rFonts w:ascii="Cambria Math" w:hAnsi="Cambria Math"/>
                        <w:i/>
                      </w:rPr>
                    </m:ctrlPr>
                  </m:sSubPr>
                  <m:e>
                    <m:r>
                      <m:rPr>
                        <m:sty m:val="b"/>
                      </m:rPr>
                      <w:rPr>
                        <w:rFonts w:ascii="Cambria Math" w:hAnsi="Cambria Math"/>
                      </w:rPr>
                      <m:t>F</m:t>
                    </m:r>
                  </m:e>
                  <m:sub>
                    <m:r>
                      <w:rPr>
                        <w:rFonts w:ascii="Cambria Math" w:hAnsi="Cambria Math"/>
                      </w:rPr>
                      <m:t>Viscosity</m:t>
                    </m:r>
                  </m:sub>
                </m:sSub>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oMath>
            </m:oMathPara>
          </w:p>
        </w:tc>
        <w:tc>
          <w:tcPr>
            <w:tcW w:w="750" w:type="pct"/>
            <w:vAlign w:val="center"/>
          </w:tcPr>
          <w:p w:rsidR="00286B80" w:rsidRDefault="00286B80" w:rsidP="00286B80">
            <w:pPr>
              <w:pStyle w:val="Listenabsatz"/>
              <w:numPr>
                <w:ilvl w:val="1"/>
                <w:numId w:val="3"/>
              </w:numPr>
            </w:pPr>
            <w:bookmarkStart w:id="17" w:name="viscosity"/>
            <w:bookmarkEnd w:id="17"/>
          </w:p>
        </w:tc>
      </w:tr>
    </w:tbl>
    <w:p w:rsidR="00286B80" w:rsidRDefault="004150BB" w:rsidP="004150BB">
      <w:pPr>
        <w:spacing w:before="240"/>
        <w:jc w:val="center"/>
      </w:pPr>
      <m:oMath>
        <m:r>
          <w:rPr>
            <w:rFonts w:ascii="Cambria Math" w:hAnsi="Cambria Math"/>
          </w:rPr>
          <m:t>η</m:t>
        </m:r>
      </m:oMath>
      <w:r>
        <w:t xml:space="preserve">: dynamic viscosity; </w:t>
      </w:r>
      <m:oMath>
        <m:r>
          <m:rPr>
            <m:sty m:val="p"/>
          </m:rPr>
          <w:rPr>
            <w:rFonts w:ascii="Cambria Math" w:hAnsi="Cambria Math"/>
          </w:rPr>
          <m:t>∇</m:t>
        </m:r>
        <m:r>
          <w:rPr>
            <w:rFonts w:ascii="Cambria Math" w:hAnsi="Cambria Math"/>
          </w:rPr>
          <m:t>⋅</m:t>
        </m:r>
        <m:r>
          <m:rPr>
            <m:sty m:val="p"/>
          </m:rPr>
          <w:rPr>
            <w:rFonts w:ascii="Cambria Math" w:hAnsi="Cambria Math"/>
          </w:rPr>
          <m:t>∇</m:t>
        </m:r>
      </m:oMath>
      <w:r>
        <w:t xml:space="preserve">: the Laplacian operator,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p>
    <w:p w:rsidR="00BE0CFC" w:rsidRDefault="004150BB" w:rsidP="00DE32D6">
      <w:pPr>
        <w:spacing w:before="240"/>
      </w:pPr>
      <w:r>
        <w:t xml:space="preserve">For a mathematical derivation of the </w:t>
      </w:r>
      <w:r w:rsidR="00761D85">
        <w:t xml:space="preserve">term </w:t>
      </w:r>
      <w:r>
        <w:t xml:space="preserve">above see i.e. chapter 5 in </w:t>
      </w:r>
      <w:sdt>
        <w:sdtPr>
          <w:id w:val="4896187"/>
          <w:citation/>
        </w:sdtPr>
        <w:sdtContent>
          <w:r w:rsidR="00AF0EB0">
            <w:fldChar w:fldCharType="begin"/>
          </w:r>
          <w:r w:rsidR="00761D85" w:rsidRPr="00761D85">
            <w:instrText xml:space="preserve"> CITATION Pap99 \l 1031 </w:instrText>
          </w:r>
          <w:r w:rsidR="00AF0EB0">
            <w:fldChar w:fldCharType="separate"/>
          </w:r>
          <w:r w:rsidR="00C176F1">
            <w:rPr>
              <w:noProof/>
            </w:rPr>
            <w:t>[Pap99]</w:t>
          </w:r>
          <w:r w:rsidR="00AF0EB0">
            <w:fldChar w:fldCharType="end"/>
          </w:r>
        </w:sdtContent>
      </w:sdt>
      <w:r w:rsidR="00761D85">
        <w:t xml:space="preserve"> or </w:t>
      </w:r>
      <w:sdt>
        <w:sdtPr>
          <w:id w:val="4896188"/>
          <w:citation/>
        </w:sdtPr>
        <w:sdtContent>
          <w:r w:rsidR="00AF0EB0">
            <w:fldChar w:fldCharType="begin"/>
          </w:r>
          <w:r w:rsidR="00761D85" w:rsidRPr="00761D85">
            <w:instrText xml:space="preserve"> CITATION WND \l 1031 </w:instrText>
          </w:r>
          <w:r w:rsidR="00AF0EB0">
            <w:fldChar w:fldCharType="separate"/>
          </w:r>
          <w:r w:rsidR="00C176F1">
            <w:rPr>
              <w:noProof/>
            </w:rPr>
            <w:t>[WND]</w:t>
          </w:r>
          <w:r w:rsidR="00AF0EB0">
            <w:fldChar w:fldCharType="end"/>
          </w:r>
        </w:sdtContent>
      </w:sdt>
      <w:r w:rsidR="00761D85">
        <w:t xml:space="preserve">. Here </w:t>
      </w:r>
      <w:r w:rsidR="001636A9">
        <w:t xml:space="preserve">it should only be </w:t>
      </w:r>
      <w:r w:rsidR="00761D85">
        <w:t>remark</w:t>
      </w:r>
      <w:r w:rsidR="001636A9">
        <w:t>ed,</w:t>
      </w:r>
      <w:r w:rsidR="00761D85">
        <w:t xml:space="preserve"> that the Laplacian is an operator that </w:t>
      </w:r>
      <w:r w:rsidR="00BE0CFC">
        <w:t xml:space="preserve">measures how far a quantity is from </w:t>
      </w:r>
      <w:r w:rsidR="00BE0CFC">
        <w:lastRenderedPageBreak/>
        <w:t xml:space="preserve">the average around it and therefore the force expressed by </w:t>
      </w:r>
      <w:r w:rsidR="00AF0EB0">
        <w:fldChar w:fldCharType="begin"/>
      </w:r>
      <w:r w:rsidR="00BE0CFC">
        <w:instrText xml:space="preserve"> REF viscosity \w \h </w:instrText>
      </w:r>
      <w:r w:rsidR="00AF0EB0">
        <w:fldChar w:fldCharType="separate"/>
      </w:r>
      <w:r w:rsidR="00C176F1">
        <w:t>(2.10)</w:t>
      </w:r>
      <w:r w:rsidR="00AF0EB0">
        <w:fldChar w:fldCharType="end"/>
      </w:r>
      <w:r w:rsidR="00BE0CFC">
        <w:t xml:space="preserve"> smoothes the </w:t>
      </w:r>
      <w:r w:rsidR="001636A9">
        <w:t>velocity differences over time. This is</w:t>
      </w:r>
      <w:r w:rsidR="00BE0CFC">
        <w:t xml:space="preserve"> what viscosity </w:t>
      </w:r>
      <w:r w:rsidR="001636A9">
        <w:t xml:space="preserve">is supposed </w:t>
      </w:r>
      <w:r w:rsidR="00BE0CFC">
        <w:t xml:space="preserve">to do. By combining the last two formulas we end up with </w:t>
      </w:r>
      <w:r w:rsidR="00853BA8">
        <w:t xml:space="preserve">the </w:t>
      </w:r>
      <w:r w:rsidR="00BE0CFC">
        <w:t xml:space="preserve">Navier-Stokes momentum equation for incompressible, Newtonian fluids often simply referred to as </w:t>
      </w:r>
      <w:r w:rsidR="00CA7B21" w:rsidRPr="00CA7B21">
        <w:rPr>
          <w:i/>
        </w:rPr>
        <w:t>the</w:t>
      </w:r>
      <w:r w:rsidR="00CA7B21">
        <w:t xml:space="preserve"> </w:t>
      </w:r>
      <w:r w:rsidR="00BE0CFC">
        <w:t>Navier-Stokes equation:</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7E3" w:rsidTr="00AB1314">
        <w:tc>
          <w:tcPr>
            <w:tcW w:w="750" w:type="pct"/>
          </w:tcPr>
          <w:p w:rsidR="00F737E3" w:rsidRDefault="00F737E3" w:rsidP="00D53F72"/>
        </w:tc>
        <w:tc>
          <w:tcPr>
            <w:tcW w:w="3500" w:type="pct"/>
          </w:tcPr>
          <w:p w:rsidR="00F737E3" w:rsidRDefault="00F737E3" w:rsidP="00F737E3">
            <m:oMathPara>
              <m:oMath>
                <m:r>
                  <w:rPr>
                    <w:rFonts w:ascii="Cambria Math" w:hAnsi="Cambria Math"/>
                  </w:rPr>
                  <m:t>ρ</m:t>
                </m:r>
                <m:d>
                  <m:dPr>
                    <m:ctrlPr>
                      <w:rPr>
                        <w:rFonts w:ascii="Cambria Math" w:hAnsi="Cambria Math"/>
                        <w:i/>
                      </w:rPr>
                    </m:ctrlPr>
                  </m:dPr>
                  <m:e>
                    <m:f>
                      <m:fPr>
                        <m:ctrlPr>
                          <w:rPr>
                            <w:rFonts w:ascii="Cambria Math" w:hAnsi="Cambria Math"/>
                            <w:i/>
                          </w:rPr>
                        </m:ctrlPr>
                      </m:fPr>
                      <m:num>
                        <m:r>
                          <w:rPr>
                            <w:rFonts w:ascii="Cambria Math" w:hAnsi="Cambria Math"/>
                          </w:rPr>
                          <m:t>∂</m:t>
                        </m:r>
                        <m:r>
                          <m:rPr>
                            <m:sty m:val="b"/>
                          </m:rPr>
                          <w:rPr>
                            <w:rFonts w:ascii="Cambria Math" w:hAnsi="Cambria Math"/>
                          </w:rPr>
                          <m:t>v</m:t>
                        </m:r>
                      </m:num>
                      <m:den>
                        <m:r>
                          <w:rPr>
                            <w:rFonts w:ascii="Cambria Math" w:hAnsi="Cambria Math"/>
                          </w:rPr>
                          <m:t>∂t</m:t>
                        </m:r>
                      </m:den>
                    </m:f>
                    <m:r>
                      <w:rPr>
                        <w:rFonts w:ascii="Cambria Math" w:hAnsi="Cambria Math"/>
                      </w:rPr>
                      <m:t>+</m:t>
                    </m:r>
                    <m:r>
                      <m:rPr>
                        <m:sty m:val="b"/>
                      </m:rPr>
                      <w:rPr>
                        <w:rFonts w:ascii="Cambria Math" w:hAnsi="Cambria Math"/>
                      </w:rPr>
                      <m:t>v</m:t>
                    </m:r>
                    <m:r>
                      <w:rPr>
                        <w:rFonts w:ascii="Cambria Math" w:hAnsi="Cambria Math"/>
                      </w:rPr>
                      <m:t>⋅</m:t>
                    </m:r>
                    <m:r>
                      <m:rPr>
                        <m:sty m:val="p"/>
                      </m:rPr>
                      <w:rPr>
                        <w:rFonts w:ascii="Cambria Math" w:hAnsi="Cambria Math"/>
                      </w:rPr>
                      <m:t>∇</m:t>
                    </m:r>
                    <m:r>
                      <m:rPr>
                        <m:sty m:val="b"/>
                      </m:rPr>
                      <w:rPr>
                        <w:rFonts w:ascii="Cambria Math" w:hAnsi="Cambria Math"/>
                      </w:rPr>
                      <m:t>v</m:t>
                    </m:r>
                  </m:e>
                </m:d>
                <m:r>
                  <w:rPr>
                    <w:rFonts w:ascii="Cambria Math" w:hAnsi="Cambria Math"/>
                  </w:rPr>
                  <m:t>=-</m:t>
                </m:r>
                <m:r>
                  <m:rPr>
                    <m:sty m:val="p"/>
                  </m:rPr>
                  <w:rPr>
                    <w:rFonts w:ascii="Cambria Math" w:hAnsi="Cambria Math"/>
                  </w:rPr>
                  <m:t>∇</m:t>
                </m:r>
                <m:r>
                  <w:rPr>
                    <w:rFonts w:ascii="Cambria Math" w:hAnsi="Cambria Math"/>
                  </w:rPr>
                  <m:t>p+η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r>
                  <w:rPr>
                    <w:rFonts w:ascii="Cambria Math" w:hAnsi="Cambria Math"/>
                  </w:rPr>
                  <m:t>+ρ</m:t>
                </m:r>
                <m:r>
                  <m:rPr>
                    <m:sty m:val="b"/>
                  </m:rPr>
                  <w:rPr>
                    <w:rFonts w:ascii="Cambria Math" w:hAnsi="Cambria Math"/>
                  </w:rPr>
                  <m:t>g</m:t>
                </m:r>
              </m:oMath>
            </m:oMathPara>
          </w:p>
        </w:tc>
        <w:tc>
          <w:tcPr>
            <w:tcW w:w="750" w:type="pct"/>
            <w:vAlign w:val="center"/>
          </w:tcPr>
          <w:p w:rsidR="00F737E3" w:rsidRDefault="00F737E3" w:rsidP="00F737E3">
            <w:pPr>
              <w:pStyle w:val="Listenabsatz"/>
              <w:numPr>
                <w:ilvl w:val="1"/>
                <w:numId w:val="3"/>
              </w:numPr>
            </w:pPr>
            <w:bookmarkStart w:id="18" w:name="navier_stokes"/>
            <w:bookmarkEnd w:id="18"/>
          </w:p>
        </w:tc>
      </w:tr>
    </w:tbl>
    <w:p w:rsidR="00AB1314" w:rsidRDefault="00AB1314" w:rsidP="00AB1314">
      <w:pPr>
        <w:spacing w:before="240"/>
        <w:jc w:val="center"/>
      </w:pPr>
      <w:r>
        <w:t>Navier-Stokes equation</w:t>
      </w:r>
    </w:p>
    <w:p w:rsidR="002661F9" w:rsidRPr="001970B1" w:rsidRDefault="00853BA8" w:rsidP="00DE32D6">
      <w:pPr>
        <w:spacing w:before="240"/>
      </w:pPr>
      <w:r w:rsidRPr="00853BA8">
        <w:t xml:space="preserve">This </w:t>
      </w:r>
      <w:r w:rsidR="00A025E3">
        <w:t>equation</w:t>
      </w:r>
      <w:r w:rsidRPr="00853BA8">
        <w:t xml:space="preserve"> </w:t>
      </w:r>
      <w:r>
        <w:t xml:space="preserve">is the </w:t>
      </w:r>
      <w:r w:rsidRPr="00853BA8">
        <w:t xml:space="preserve">basis of </w:t>
      </w:r>
      <w:r>
        <w:t xml:space="preserve">a bunch of fluid simulation models. In </w:t>
      </w:r>
      <w:r w:rsidR="00AF0EB0">
        <w:fldChar w:fldCharType="begin"/>
      </w:r>
      <w:r>
        <w:instrText xml:space="preserve"> REF _Ref193089549 \w \h </w:instrText>
      </w:r>
      <w:r w:rsidR="00AF0EB0">
        <w:fldChar w:fldCharType="separate"/>
      </w:r>
      <w:r w:rsidR="00C176F1">
        <w:t>2.4</w:t>
      </w:r>
      <w:r w:rsidR="00AF0EB0">
        <w:fldChar w:fldCharType="end"/>
      </w:r>
      <w:r>
        <w:t xml:space="preserve"> we will combine it with the basic principles of smoothed particle hydrodynamics (</w:t>
      </w:r>
      <w:r w:rsidR="00AF0EB0">
        <w:fldChar w:fldCharType="begin"/>
      </w:r>
      <w:r>
        <w:instrText xml:space="preserve"> REF _Ref193106821 \w \h </w:instrText>
      </w:r>
      <w:r w:rsidR="00AF0EB0">
        <w:fldChar w:fldCharType="separate"/>
      </w:r>
      <w:r w:rsidR="00C176F1">
        <w:t>2.3</w:t>
      </w:r>
      <w:r w:rsidR="00AF0EB0">
        <w:fldChar w:fldCharType="end"/>
      </w:r>
      <w:r>
        <w:t xml:space="preserve">) to form the mathematical model of the fluid simulation presented in this thesis. The sense of </w:t>
      </w:r>
      <w:r w:rsidR="00814A11">
        <w:t xml:space="preserve">its </w:t>
      </w:r>
      <w:r w:rsidR="00AB1314">
        <w:t xml:space="preserve">rather descriptive </w:t>
      </w:r>
      <w:r w:rsidR="00814A11">
        <w:t xml:space="preserve">derivation in this subchapter </w:t>
      </w:r>
      <w:r w:rsidR="00A025E3">
        <w:t xml:space="preserve">was </w:t>
      </w:r>
      <w:r w:rsidR="00814A11">
        <w:t xml:space="preserve">to make </w:t>
      </w:r>
      <w:r w:rsidR="00A025E3">
        <w:t>the equation plausible in each of its parts and as a whole.</w:t>
      </w:r>
      <w:r w:rsidR="00FF1A8F">
        <w:t xml:space="preserve"> The derivation therefore </w:t>
      </w:r>
      <w:r w:rsidR="001970B1">
        <w:t xml:space="preserve">was </w:t>
      </w:r>
      <w:r w:rsidR="00FF1A8F">
        <w:t xml:space="preserve">intentional not mathematically strict and left out some concepts that are relevant for other forms of the equation (like the stress tensor </w:t>
      </w:r>
      <m:oMath>
        <m:r>
          <m:rPr>
            <m:sty m:val="b"/>
          </m:rPr>
          <w:rPr>
            <w:rFonts w:ascii="Cambria Math" w:hAnsi="Cambria Math"/>
          </w:rPr>
          <m:t>τ</m:t>
        </m:r>
      </m:oMath>
      <w:r w:rsidR="00FF1A8F">
        <w:t>).</w:t>
      </w:r>
      <w:r w:rsidR="00CE6BA8">
        <w:t xml:space="preserve"> In the literature (i.e. </w:t>
      </w:r>
      <w:sdt>
        <w:sdtPr>
          <w:id w:val="4896204"/>
          <w:citation/>
        </w:sdtPr>
        <w:sdtContent>
          <w:r w:rsidR="00AF0EB0">
            <w:fldChar w:fldCharType="begin"/>
          </w:r>
          <w:r w:rsidR="00CE6BA8" w:rsidRPr="00D53F72">
            <w:instrText xml:space="preserve"> CITATION Pap99 \l 1031 </w:instrText>
          </w:r>
          <w:r w:rsidR="00AF0EB0">
            <w:fldChar w:fldCharType="separate"/>
          </w:r>
          <w:r w:rsidR="00C176F1">
            <w:rPr>
              <w:noProof/>
            </w:rPr>
            <w:t>[Pap99]</w:t>
          </w:r>
          <w:r w:rsidR="00AF0EB0">
            <w:fldChar w:fldCharType="end"/>
          </w:r>
        </w:sdtContent>
      </w:sdt>
      <w:r w:rsidR="00CE6BA8">
        <w:t xml:space="preserve">) numerous mathematical strict derivations can be found if needed. </w:t>
      </w:r>
      <w:r w:rsidR="00AB1314">
        <w:t xml:space="preserve">This subchapter made </w:t>
      </w:r>
      <w:r w:rsidR="00FF1A8F">
        <w:t xml:space="preserve">clear that </w:t>
      </w:r>
      <w:r w:rsidR="001970B1">
        <w:t>the Navier-Stokes equation is</w:t>
      </w:r>
      <w:r w:rsidR="00FF1A8F">
        <w:t xml:space="preserve"> </w:t>
      </w:r>
      <w:r w:rsidR="00AB1314">
        <w:t xml:space="preserve">simply a </w:t>
      </w:r>
      <w:r w:rsidR="00FF1A8F">
        <w:t>formulation of Newton’s second law and a statement of momentum conservation for fluids.</w:t>
      </w:r>
      <w:r w:rsidR="00AB1314">
        <w:t xml:space="preserve"> </w:t>
      </w:r>
    </w:p>
    <w:p w:rsidR="00462299" w:rsidRDefault="003059E4" w:rsidP="00462299">
      <w:pPr>
        <w:pStyle w:val="berschrift2"/>
      </w:pPr>
      <w:bookmarkStart w:id="19" w:name="_Ref193106821"/>
      <w:bookmarkStart w:id="20" w:name="_Ref193172305"/>
      <w:bookmarkStart w:id="21" w:name="_Ref193172355"/>
      <w:bookmarkStart w:id="22" w:name="_Toc193286147"/>
      <w:r>
        <w:t>Basics of s</w:t>
      </w:r>
      <w:r w:rsidR="00462299">
        <w:t>moothed particle hydrodynamics</w:t>
      </w:r>
      <w:bookmarkEnd w:id="19"/>
      <w:bookmarkEnd w:id="20"/>
      <w:bookmarkEnd w:id="21"/>
      <w:bookmarkEnd w:id="22"/>
    </w:p>
    <w:p w:rsidR="002463D7" w:rsidRDefault="00462299" w:rsidP="00462299">
      <w:r>
        <w:t>Smoothed particle hydrodynamics</w:t>
      </w:r>
      <w:r w:rsidR="00AF0EB0">
        <w:fldChar w:fldCharType="begin"/>
      </w:r>
      <w:r w:rsidR="00A65079">
        <w:instrText xml:space="preserve"> XE "</w:instrText>
      </w:r>
      <w:r w:rsidR="00A65079" w:rsidRPr="004A674C">
        <w:instrText>Smoothed particle hydrodynamics</w:instrText>
      </w:r>
      <w:r w:rsidR="00A65079">
        <w:instrText xml:space="preserve">" </w:instrText>
      </w:r>
      <w:r w:rsidR="00AF0EB0">
        <w:fldChar w:fldCharType="end"/>
      </w:r>
      <w:r>
        <w:t xml:space="preserve"> is a technique developed by Gingold and Monaghan </w:t>
      </w:r>
      <w:sdt>
        <w:sdtPr>
          <w:id w:val="126695673"/>
          <w:citation/>
        </w:sdtPr>
        <w:sdtContent>
          <w:r w:rsidR="00AF0EB0">
            <w:fldChar w:fldCharType="begin"/>
          </w:r>
          <w:r w:rsidRPr="003B30E9">
            <w:instrText xml:space="preserve"> CITATION GM77 \l 1031  </w:instrText>
          </w:r>
          <w:r w:rsidR="00AF0EB0">
            <w:fldChar w:fldCharType="separate"/>
          </w:r>
          <w:r w:rsidR="00C176F1">
            <w:rPr>
              <w:noProof/>
            </w:rPr>
            <w:t>[GM77]</w:t>
          </w:r>
          <w:r w:rsidR="00AF0EB0">
            <w:fldChar w:fldCharType="end"/>
          </w:r>
        </w:sdtContent>
      </w:sdt>
      <w:r>
        <w:t xml:space="preserve"> and independently by Lucy</w:t>
      </w:r>
      <w:r w:rsidR="00F65666">
        <w:t xml:space="preserve"> </w:t>
      </w:r>
      <w:sdt>
        <w:sdtPr>
          <w:id w:val="126695674"/>
          <w:citation/>
        </w:sdtPr>
        <w:sdtContent>
          <w:r w:rsidR="00AF0EB0">
            <w:fldChar w:fldCharType="begin"/>
          </w:r>
          <w:r w:rsidRPr="000B5738">
            <w:instrText xml:space="preserve"> CITATION Luc77 \l 1031  </w:instrText>
          </w:r>
          <w:r w:rsidR="00AF0EB0">
            <w:fldChar w:fldCharType="separate"/>
          </w:r>
          <w:r w:rsidR="00C176F1">
            <w:rPr>
              <w:noProof/>
            </w:rPr>
            <w:t>[Luc77]</w:t>
          </w:r>
          <w:r w:rsidR="00AF0EB0">
            <w:fldChar w:fldCharType="end"/>
          </w:r>
        </w:sdtContent>
      </w:sdt>
      <w:r w:rsidR="00D86F36">
        <w:t xml:space="preserve"> for the simulation of astrophysical gas-dynamics problems.</w:t>
      </w:r>
      <w:r w:rsidR="002463D7">
        <w:t xml:space="preserve"> As in other numerical solutions to fluid dynamic problems, the </w:t>
      </w:r>
      <w:r w:rsidR="00A42327">
        <w:t xml:space="preserve">value of a physical quantity at a given position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A42327">
        <w:t xml:space="preserve"> must be interpolated from a discrete set of points. SPH derives from the integral interpolation: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42327" w:rsidTr="00F459F6">
        <w:tc>
          <w:tcPr>
            <w:tcW w:w="750" w:type="pct"/>
          </w:tcPr>
          <w:p w:rsidR="00A42327" w:rsidRDefault="00A42327" w:rsidP="00462299"/>
        </w:tc>
        <w:tc>
          <w:tcPr>
            <w:tcW w:w="3500" w:type="pct"/>
          </w:tcPr>
          <w:p w:rsidR="00A42327" w:rsidRDefault="00AF0EB0" w:rsidP="00F459F6">
            <m:oMathPara>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subHide m:val="on"/>
                    <m:supHide m:val="on"/>
                    <m:ctrlPr>
                      <w:rPr>
                        <w:rFonts w:ascii="Cambria Math" w:hAnsi="Cambria Math"/>
                        <w:i/>
                      </w:rPr>
                    </m:ctrlPr>
                  </m:naryPr>
                  <m:sub/>
                  <m:sup/>
                  <m:e>
                    <m:r>
                      <w:rPr>
                        <w:rFonts w:ascii="Cambria Math" w:hAnsi="Cambria Math"/>
                      </w:rPr>
                      <m:t>A</m:t>
                    </m:r>
                    <m:d>
                      <m:dPr>
                        <m:ctrlPr>
                          <w:rPr>
                            <w:rFonts w:ascii="Cambria Math" w:hAnsi="Cambria Math"/>
                            <w:i/>
                          </w:rPr>
                        </m:ctrlPr>
                      </m:dPr>
                      <m:e>
                        <m:sSup>
                          <m:sSupPr>
                            <m:ctrlPr>
                              <w:rPr>
                                <w:rFonts w:ascii="Cambria Math" w:hAnsi="Cambria Math"/>
                                <w:b/>
                                <w:i/>
                              </w:rPr>
                            </m:ctrlPr>
                          </m:sSupPr>
                          <m:e>
                            <m:r>
                              <m:rPr>
                                <m:sty m:val="b"/>
                              </m:rPr>
                              <w:rPr>
                                <w:rFonts w:ascii="Cambria Math" w:hAnsi="Cambria Math"/>
                              </w:rPr>
                              <m:t>r</m:t>
                            </m:r>
                          </m:e>
                          <m:sup>
                            <m:r>
                              <m:rPr>
                                <m:sty m:val="bi"/>
                              </m:rPr>
                              <w:rPr>
                                <w:rFonts w:ascii="Cambria Math" w:hAnsi="Cambria Math"/>
                              </w:rPr>
                              <m:t>'</m:t>
                            </m:r>
                          </m:sup>
                        </m:sSup>
                      </m:e>
                    </m:d>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p>
                          <m:sSupPr>
                            <m:ctrlPr>
                              <w:rPr>
                                <w:rFonts w:ascii="Cambria Math" w:hAnsi="Cambria Math"/>
                                <w:i/>
                              </w:rPr>
                            </m:ctrlPr>
                          </m:sSupPr>
                          <m:e>
                            <m:r>
                              <m:rPr>
                                <m:sty m:val="b"/>
                              </m:rPr>
                              <w:rPr>
                                <w:rFonts w:ascii="Cambria Math" w:hAnsi="Cambria Math"/>
                              </w:rPr>
                              <m:t>r</m:t>
                            </m:r>
                          </m:e>
                          <m:sup>
                            <m:r>
                              <w:rPr>
                                <w:rFonts w:ascii="Cambria Math" w:hAnsi="Cambria Math"/>
                              </w:rPr>
                              <m:t>'</m:t>
                            </m:r>
                          </m:sup>
                        </m:sSup>
                        <m:r>
                          <w:rPr>
                            <w:rFonts w:ascii="Cambria Math" w:hAnsi="Cambria Math"/>
                          </w:rPr>
                          <m:t>,h</m:t>
                        </m:r>
                      </m:e>
                    </m:d>
                    <m:r>
                      <w:rPr>
                        <w:rFonts w:ascii="Cambria Math" w:hAnsi="Cambria Math"/>
                      </w:rPr>
                      <m:t>d</m:t>
                    </m:r>
                    <m:sSup>
                      <m:sSupPr>
                        <m:ctrlPr>
                          <w:rPr>
                            <w:rFonts w:ascii="Cambria Math" w:hAnsi="Cambria Math"/>
                            <w:i/>
                          </w:rPr>
                        </m:ctrlPr>
                      </m:sSupPr>
                      <m:e>
                        <m:r>
                          <m:rPr>
                            <m:sty m:val="b"/>
                          </m:rPr>
                          <w:rPr>
                            <w:rFonts w:ascii="Cambria Math" w:hAnsi="Cambria Math"/>
                          </w:rPr>
                          <m:t>r</m:t>
                        </m:r>
                        <m:ctrlPr>
                          <w:rPr>
                            <w:rFonts w:ascii="Cambria Math" w:hAnsi="Cambria Math"/>
                            <w:b/>
                            <w:i/>
                          </w:rPr>
                        </m:ctrlPr>
                      </m:e>
                      <m:sup>
                        <m:r>
                          <w:rPr>
                            <w:rFonts w:ascii="Cambria Math" w:hAnsi="Cambria Math"/>
                          </w:rPr>
                          <m:t>'</m:t>
                        </m:r>
                      </m:sup>
                    </m:sSup>
                  </m:e>
                </m:nary>
              </m:oMath>
            </m:oMathPara>
          </w:p>
        </w:tc>
        <w:tc>
          <w:tcPr>
            <w:tcW w:w="750" w:type="pct"/>
            <w:vAlign w:val="center"/>
          </w:tcPr>
          <w:p w:rsidR="00A42327" w:rsidRDefault="00A42327" w:rsidP="00F737E3">
            <w:pPr>
              <w:pStyle w:val="Listenabsatz"/>
              <w:numPr>
                <w:ilvl w:val="1"/>
                <w:numId w:val="3"/>
              </w:numPr>
            </w:pPr>
          </w:p>
        </w:tc>
      </w:tr>
    </w:tbl>
    <w:p w:rsidR="00F459F6" w:rsidRDefault="0027791E" w:rsidP="00F459F6">
      <w:pPr>
        <w:spacing w:before="240"/>
      </w:pP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t xml:space="preserve"> is a radial symmetric smoothing function</w:t>
      </w:r>
      <w:r w:rsidR="00126E52">
        <w:t xml:space="preserve"> (also called </w:t>
      </w:r>
      <w:r>
        <w:t>kernel</w:t>
      </w:r>
      <w:r w:rsidR="00126E52">
        <w:t xml:space="preserve">) </w:t>
      </w:r>
      <w:r>
        <w:t xml:space="preserve">with smoothing length </w:t>
      </w:r>
      <m:oMath>
        <m:r>
          <w:rPr>
            <w:rFonts w:ascii="Cambria Math" w:hAnsi="Cambria Math"/>
          </w:rPr>
          <m:t>h</m:t>
        </m:r>
      </m:oMath>
      <w:r w:rsidR="00666C85">
        <w:t xml:space="preserve"> (also called core radius)</w:t>
      </w:r>
      <w:r w:rsidR="002825BB">
        <w:t>. One could say that the interpolation uses the smoothing kernel to spread a quantity from a given position in its surroundings. In practice the kernel is even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=W</m:t>
        </m:r>
        <m:d>
          <m:dPr>
            <m:ctrlPr>
              <w:rPr>
                <w:rFonts w:ascii="Cambria Math" w:hAnsi="Cambria Math"/>
                <w:i/>
              </w:rPr>
            </m:ctrlPr>
          </m:dPr>
          <m:e>
            <m:r>
              <w:rPr>
                <w:rFonts w:ascii="Cambria Math" w:hAnsi="Cambria Math"/>
              </w:rPr>
              <m:t>-</m:t>
            </m:r>
            <m:r>
              <m:rPr>
                <m:sty m:val="b"/>
              </m:rPr>
              <w:rPr>
                <w:rFonts w:ascii="Cambria Math" w:hAnsi="Cambria Math"/>
              </w:rPr>
              <m:t>r</m:t>
            </m:r>
            <m:r>
              <w:rPr>
                <w:rFonts w:ascii="Cambria Math" w:hAnsi="Cambria Math"/>
              </w:rPr>
              <m:t>,h</m:t>
            </m:r>
          </m:e>
        </m:d>
      </m:oMath>
      <w:r w:rsidR="002825BB">
        <w:t xml:space="preserve">) and </w:t>
      </w:r>
      <w:r>
        <w:t xml:space="preserve">normalized </w:t>
      </w:r>
      <w:r w:rsidR="002825BB">
        <w:t>(</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e>
            </m:d>
            <m:r>
              <w:rPr>
                <w:rFonts w:ascii="Cambria Math" w:hAnsi="Cambria Math"/>
              </w:rPr>
              <m:t>d</m:t>
            </m:r>
            <m:r>
              <m:rPr>
                <m:sty m:val="b"/>
              </m:rPr>
              <w:rPr>
                <w:rFonts w:ascii="Cambria Math" w:hAnsi="Cambria Math"/>
              </w:rPr>
              <m:t>r</m:t>
            </m:r>
            <m:r>
              <w:rPr>
                <w:rFonts w:ascii="Cambria Math" w:hAnsi="Cambria Math"/>
              </w:rPr>
              <m:t>=1</m:t>
            </m:r>
          </m:e>
        </m:nary>
      </m:oMath>
      <w:r w:rsidR="002825BB">
        <w:t xml:space="preserve">) and </w:t>
      </w:r>
      <w:r w:rsidR="0063385F">
        <w:t xml:space="preserve">tends to become the delta function for </w:t>
      </w:r>
      <m:oMath>
        <m:r>
          <w:rPr>
            <w:rFonts w:ascii="Cambria Math" w:hAnsi="Cambria Math"/>
          </w:rPr>
          <m:t>h</m:t>
        </m:r>
      </m:oMath>
      <w:r w:rsidR="0063385F">
        <w:t xml:space="preserve"> tending to zero (if </w:t>
      </w:r>
      <m:oMath>
        <m:r>
          <w:rPr>
            <w:rFonts w:ascii="Cambria Math" w:hAnsi="Cambria Math"/>
          </w:rPr>
          <m:t>W</m:t>
        </m:r>
      </m:oMath>
      <w:r w:rsidR="0063385F">
        <w:t xml:space="preserve"> would be the delta function, </w:t>
      </w:r>
      <m:oMath>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r>
              <m:rPr>
                <m:sty m:val="b"/>
              </m:rPr>
              <w:rPr>
                <w:rFonts w:ascii="Cambria Math" w:hAnsi="Cambria Math"/>
              </w:rPr>
              <m:t>r</m:t>
            </m:r>
          </m:e>
        </m:d>
      </m:oMath>
      <w:r w:rsidR="0063385F">
        <w:t xml:space="preserve"> would</w:t>
      </w:r>
      <w:r w:rsidR="00592612">
        <w:t xml:space="preserve"> reproduce</w:t>
      </w:r>
      <w:r w:rsidR="0063385F">
        <w:t xml:space="preserve"> </w:t>
      </w:r>
      <m:oMath>
        <m:r>
          <w:rPr>
            <w:rFonts w:ascii="Cambria Math" w:hAnsi="Cambria Math"/>
          </w:rPr>
          <m:t>A</m:t>
        </m:r>
        <m:d>
          <m:dPr>
            <m:ctrlPr>
              <w:rPr>
                <w:rFonts w:ascii="Cambria Math" w:hAnsi="Cambria Math"/>
                <w:i/>
              </w:rPr>
            </m:ctrlPr>
          </m:dPr>
          <m:e>
            <m:r>
              <m:rPr>
                <m:sty m:val="b"/>
              </m:rPr>
              <w:rPr>
                <w:rFonts w:ascii="Cambria Math" w:hAnsi="Cambria Math"/>
              </w:rPr>
              <m:t>r</m:t>
            </m:r>
          </m:e>
        </m:d>
      </m:oMath>
      <w:r w:rsidR="002825BB">
        <w:t xml:space="preserve"> exactly). </w:t>
      </w:r>
      <w:r w:rsidR="00666C85">
        <w:t xml:space="preserve">This thesis follows the example of </w:t>
      </w:r>
      <w:sdt>
        <w:sdtPr>
          <w:id w:val="235290110"/>
          <w:citation/>
        </w:sdtPr>
        <w:sdtContent>
          <w:r w:rsidR="00AF0EB0">
            <w:fldChar w:fldCharType="begin"/>
          </w:r>
          <w:r w:rsidR="00666C85" w:rsidRPr="00666C85">
            <w:instrText xml:space="preserve"> CITATION MCG03 \l 1031 </w:instrText>
          </w:r>
          <w:r w:rsidR="00AF0EB0">
            <w:fldChar w:fldCharType="separate"/>
          </w:r>
          <w:r w:rsidR="00C176F1">
            <w:rPr>
              <w:noProof/>
            </w:rPr>
            <w:t>[MCG03]</w:t>
          </w:r>
          <w:r w:rsidR="00AF0EB0">
            <w:fldChar w:fldCharType="end"/>
          </w:r>
        </w:sdtContent>
      </w:sdt>
      <w:r w:rsidR="00666C85">
        <w:t xml:space="preserve"> to </w:t>
      </w:r>
      <w:r w:rsidR="002825BB">
        <w:t>treat</w:t>
      </w:r>
      <w:r w:rsidR="00666C85">
        <w:t xml:space="preserve"> </w:t>
      </w:r>
      <m:oMath>
        <m:r>
          <w:rPr>
            <w:rFonts w:ascii="Cambria Math" w:hAnsi="Cambria Math"/>
          </w:rPr>
          <m:t>h</m:t>
        </m:r>
      </m:oMath>
      <w:r w:rsidR="00666C85">
        <w:t xml:space="preserve"> as the radius of support, </w:t>
      </w:r>
      <w:r w:rsidR="002825BB">
        <w:t xml:space="preserve">so all used smoothing functions will evaluate to zero for </w:t>
      </w:r>
      <m:oMath>
        <m:r>
          <w:rPr>
            <w:rFonts w:ascii="Cambria Math" w:hAnsi="Cambria Math"/>
          </w:rPr>
          <m:t>r≥h</m:t>
        </m:r>
      </m:oMath>
      <w:r w:rsidR="002825BB">
        <w:t>.</w:t>
      </w:r>
    </w:p>
    <w:p w:rsidR="00526229" w:rsidRDefault="00526229" w:rsidP="00526229">
      <w:pPr>
        <w:keepNext/>
        <w:spacing w:before="240"/>
        <w:jc w:val="center"/>
      </w:pPr>
      <w:r>
        <w:rPr>
          <w:noProof/>
          <w:lang w:val="de-DE" w:eastAsia="de-DE" w:bidi="ar-SA"/>
        </w:rPr>
        <w:drawing>
          <wp:inline distT="0" distB="0" distL="0" distR="0">
            <wp:extent cx="1783724" cy="1783724"/>
            <wp:effectExtent l="0" t="0" r="6976" b="0"/>
            <wp:docPr id="12" name="Grafik 11" descr="1.w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wmf"/>
                    <pic:cNvPicPr/>
                  </pic:nvPicPr>
                  <pic:blipFill>
                    <a:blip r:embed="rId16"/>
                    <a:stretch>
                      <a:fillRect/>
                    </a:stretch>
                  </pic:blipFill>
                  <pic:spPr>
                    <a:xfrm>
                      <a:off x="0" y="0"/>
                      <a:ext cx="1782803" cy="1782803"/>
                    </a:xfrm>
                    <a:prstGeom prst="rect">
                      <a:avLst/>
                    </a:prstGeom>
                  </pic:spPr>
                </pic:pic>
              </a:graphicData>
            </a:graphic>
          </wp:inline>
        </w:drawing>
      </w:r>
    </w:p>
    <w:p w:rsidR="0082431B" w:rsidRDefault="00526229" w:rsidP="00526229">
      <w:pPr>
        <w:pStyle w:val="Beschriftung"/>
        <w:jc w:val="center"/>
      </w:pPr>
      <w:r>
        <w:t xml:space="preserve">Figure </w:t>
      </w:r>
      <w:fldSimple w:instr=" SEQ Figure \* ARABIC ">
        <w:r w:rsidR="00F20596">
          <w:rPr>
            <w:noProof/>
          </w:rPr>
          <w:t>8</w:t>
        </w:r>
      </w:fldSimple>
      <w:r>
        <w:t>: 1D example for a smoothing kernel</w:t>
      </w:r>
    </w:p>
    <w:p w:rsidR="00526229" w:rsidRDefault="00526229" w:rsidP="00F459F6">
      <w:pPr>
        <w:spacing w:before="240"/>
      </w:pPr>
      <w:r>
        <w:lastRenderedPageBreak/>
        <w:t xml:space="preserve">With SPH the interpolation points are </w:t>
      </w:r>
      <w:r w:rsidR="004865E0">
        <w:t>small mass elements</w:t>
      </w:r>
      <w:r w:rsidR="00126E52">
        <w:t xml:space="preserve">, </w:t>
      </w:r>
      <w:r w:rsidR="000F398D">
        <w:t>which</w:t>
      </w:r>
      <w:r w:rsidR="00126E52">
        <w:t xml:space="preserve"> aren’t fixed in space (like the grid point</w:t>
      </w:r>
      <w:r w:rsidR="000F398D">
        <w:t>s</w:t>
      </w:r>
      <w:r w:rsidR="00126E52">
        <w:t xml:space="preserve"> in the </w:t>
      </w:r>
      <w:r w:rsidR="000F398D">
        <w:t>E</w:t>
      </w:r>
      <w:r w:rsidR="00126E52">
        <w:t>uler</w:t>
      </w:r>
      <w:r w:rsidR="000F398D">
        <w:t xml:space="preserve"> method) but </w:t>
      </w:r>
      <w:r w:rsidR="00126E52">
        <w:t>move with the fluid.</w:t>
      </w:r>
      <w:r w:rsidR="000F398D">
        <w:t xml:space="preserve"> </w:t>
      </w:r>
      <w:r w:rsidR="004865E0">
        <w:t>For e</w:t>
      </w:r>
      <w:r w:rsidR="000F398D">
        <w:t xml:space="preserve">ach </w:t>
      </w:r>
      <w:r w:rsidR="00FE56A7">
        <w:t xml:space="preserve">such fluid </w:t>
      </w:r>
      <w:r w:rsidR="000F398D">
        <w:t xml:space="preserve">particle </w:t>
      </w:r>
      <m:oMath>
        <m:r>
          <w:rPr>
            <w:rFonts w:ascii="Cambria Math" w:hAnsi="Cambria Math"/>
          </w:rPr>
          <m:t>j</m:t>
        </m:r>
      </m:oMath>
      <w:r w:rsidR="000F398D">
        <w:t xml:space="preserve"> </w:t>
      </w:r>
      <w:r w:rsidR="00FE56A7">
        <w:t>a</w:t>
      </w:r>
      <w:r w:rsidR="000F398D">
        <w:t xml:space="preserve"> position</w:t>
      </w:r>
      <w:r w:rsidR="004865E0">
        <w:t xml:space="preserve"> </w:t>
      </w:r>
      <m:oMath>
        <m:sSub>
          <m:sSubPr>
            <m:ctrlPr>
              <w:rPr>
                <w:rFonts w:ascii="Cambria Math" w:hAnsi="Cambria Math"/>
                <w:i/>
              </w:rPr>
            </m:ctrlPr>
          </m:sSubPr>
          <m:e>
            <m:r>
              <m:rPr>
                <m:sty m:val="b"/>
              </m:rPr>
              <w:rPr>
                <w:rFonts w:ascii="Cambria Math" w:hAnsi="Cambria Math"/>
              </w:rPr>
              <m:t>r</m:t>
            </m:r>
          </m:e>
          <m:sub>
            <m:r>
              <w:rPr>
                <w:rFonts w:ascii="Cambria Math" w:hAnsi="Cambria Math"/>
              </w:rPr>
              <m:t>j</m:t>
            </m:r>
          </m:sub>
        </m:sSub>
      </m:oMath>
      <w:r w:rsidR="000F398D">
        <w:t>,</w:t>
      </w:r>
      <w:r w:rsidR="004865E0">
        <w:t xml:space="preserve"> velocity </w:t>
      </w:r>
      <m:oMath>
        <m:sSub>
          <m:sSubPr>
            <m:ctrlPr>
              <w:rPr>
                <w:rFonts w:ascii="Cambria Math" w:hAnsi="Cambria Math"/>
                <w:i/>
              </w:rPr>
            </m:ctrlPr>
          </m:sSubPr>
          <m:e>
            <m:r>
              <m:rPr>
                <m:sty m:val="b"/>
              </m:rPr>
              <w:rPr>
                <w:rFonts w:ascii="Cambria Math" w:hAnsi="Cambria Math"/>
              </w:rPr>
              <m:t>v</m:t>
            </m:r>
          </m:e>
          <m:sub>
            <m:r>
              <w:rPr>
                <w:rFonts w:ascii="Cambria Math" w:hAnsi="Cambria Math"/>
              </w:rPr>
              <m:t>j</m:t>
            </m:r>
          </m:sub>
        </m:sSub>
      </m:oMath>
      <w:r w:rsidR="009F6968">
        <w:t>,</w:t>
      </w:r>
      <w:r w:rsidR="000F398D">
        <w:t xml:space="preserve"> mass</w:t>
      </w:r>
      <w:r w:rsidR="004865E0">
        <w:t xml:space="preserve"> </w:t>
      </w:r>
      <m:oMath>
        <m:sSub>
          <m:sSubPr>
            <m:ctrlPr>
              <w:rPr>
                <w:rFonts w:ascii="Cambria Math" w:hAnsi="Cambria Math"/>
                <w:i/>
              </w:rPr>
            </m:ctrlPr>
          </m:sSubPr>
          <m:e>
            <m:r>
              <w:rPr>
                <w:rFonts w:ascii="Cambria Math" w:hAnsi="Cambria Math"/>
              </w:rPr>
              <m:t>m</m:t>
            </m:r>
          </m:e>
          <m:sub>
            <m:r>
              <w:rPr>
                <w:rFonts w:ascii="Cambria Math" w:hAnsi="Cambria Math"/>
              </w:rPr>
              <m:t>j</m:t>
            </m:r>
          </m:sub>
        </m:sSub>
      </m:oMath>
      <w:r w:rsidR="004865E0">
        <w:t xml:space="preserve"> and density </w:t>
      </w:r>
      <m:oMath>
        <m:sSub>
          <m:sSubPr>
            <m:ctrlPr>
              <w:rPr>
                <w:rFonts w:ascii="Cambria Math" w:hAnsi="Cambria Math"/>
                <w:i/>
              </w:rPr>
            </m:ctrlPr>
          </m:sSubPr>
          <m:e>
            <m:r>
              <w:rPr>
                <w:rFonts w:ascii="Cambria Math" w:hAnsi="Cambria Math"/>
              </w:rPr>
              <m:t>ρ</m:t>
            </m:r>
          </m:e>
          <m:sub>
            <m:r>
              <w:rPr>
                <w:rFonts w:ascii="Cambria Math" w:hAnsi="Cambria Math"/>
              </w:rPr>
              <m:t>j</m:t>
            </m:r>
          </m:sub>
        </m:sSub>
      </m:oMath>
      <w:r w:rsidR="004865E0">
        <w:t xml:space="preserve"> is tracked.</w:t>
      </w:r>
      <w:r w:rsidR="00FE56A7">
        <w:t xml:space="preserve"> </w:t>
      </w:r>
      <w:r w:rsidR="00B24A5D">
        <w:t xml:space="preserve">The value of a </w:t>
      </w:r>
      <w:r w:rsidR="00FE56A7">
        <w:t>quantity at a given position can be interpolated fr</w:t>
      </w:r>
      <w:r w:rsidR="005329E8">
        <w:t>om the particle</w:t>
      </w:r>
      <w:r w:rsidR="005842B8">
        <w:t xml:space="preserve"> </w:t>
      </w:r>
      <w:r w:rsidR="00B24A5D">
        <w:t xml:space="preserve">values </w:t>
      </w:r>
      <m:oMath>
        <m:sSub>
          <m:sSubPr>
            <m:ctrlPr>
              <w:rPr>
                <w:rFonts w:ascii="Cambria Math" w:hAnsi="Cambria Math"/>
                <w:i/>
              </w:rPr>
            </m:ctrlPr>
          </m:sSubPr>
          <m:e>
            <m:r>
              <w:rPr>
                <w:rFonts w:ascii="Cambria Math" w:hAnsi="Cambria Math"/>
              </w:rPr>
              <m:t>A</m:t>
            </m:r>
          </m:e>
          <m:sub>
            <m:r>
              <w:rPr>
                <w:rFonts w:ascii="Cambria Math" w:hAnsi="Cambria Math"/>
              </w:rPr>
              <m:t>j</m:t>
            </m:r>
          </m:sub>
        </m:sSub>
      </m:oMath>
      <w:r w:rsidR="00B24A5D">
        <w:t xml:space="preserve"> </w:t>
      </w:r>
      <w:r w:rsidR="005842B8">
        <w:t xml:space="preserve">using </w:t>
      </w:r>
      <w:r w:rsidR="00B24A5D">
        <w:t>the</w:t>
      </w:r>
      <w:r w:rsidR="005842B8">
        <w:t xml:space="preserve"> summation interpolant</w:t>
      </w:r>
      <w:r w:rsidR="00B24A5D">
        <w:t xml:space="preserve"> (</w:t>
      </w:r>
      <w:r w:rsidR="005842B8">
        <w:t>derived from the integral form</w:t>
      </w:r>
      <w:r w:rsidR="00B24A5D">
        <w:t>)</w:t>
      </w:r>
      <w:r w:rsidR="005842B8">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42B8" w:rsidTr="005842B8">
        <w:tc>
          <w:tcPr>
            <w:tcW w:w="750" w:type="pct"/>
          </w:tcPr>
          <w:p w:rsidR="005842B8" w:rsidRDefault="005842B8" w:rsidP="00462299"/>
        </w:tc>
        <w:tc>
          <w:tcPr>
            <w:tcW w:w="3500" w:type="pct"/>
          </w:tcPr>
          <w:p w:rsidR="005842B8" w:rsidRDefault="00AF0EB0" w:rsidP="009D4162">
            <m:oMathPara>
              <m:oMath>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5842B8" w:rsidRDefault="005842B8" w:rsidP="00F737E3">
            <w:pPr>
              <w:pStyle w:val="Listenabsatz"/>
              <w:numPr>
                <w:ilvl w:val="1"/>
                <w:numId w:val="3"/>
              </w:numPr>
            </w:pPr>
            <w:bookmarkStart w:id="23" w:name="sph_summation_interpolant"/>
            <w:bookmarkEnd w:id="23"/>
          </w:p>
        </w:tc>
      </w:tr>
    </w:tbl>
    <w:p w:rsidR="00B006D8" w:rsidRDefault="00DF27E5" w:rsidP="00B006D8">
      <w:pPr>
        <w:spacing w:before="240"/>
      </w:pPr>
      <w:bookmarkStart w:id="24" w:name="_Ref192396439"/>
      <w:r>
        <w:t>The mass-density-coefficient appears because each particle represents a volume</w:t>
      </w:r>
      <w:r w:rsidR="002A7292">
        <w:t xml:space="preserve"> of</w:t>
      </w:r>
      <w:r>
        <w:t xml:space="preserve"> </w:t>
      </w:r>
      <m:oMath>
        <m:sSub>
          <m:sSubPr>
            <m:ctrlPr>
              <w:rPr>
                <w:rFonts w:ascii="Cambria Math" w:hAnsi="Cambria Math"/>
                <w:i/>
              </w:rPr>
            </m:ctrlPr>
          </m:sSubPr>
          <m:e>
            <m:r>
              <w:rPr>
                <w:rFonts w:ascii="Cambria Math" w:hAnsi="Cambria Math"/>
              </w:rPr>
              <m:t>V</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oMath>
      <w:r>
        <w:t xml:space="preserve">. </w:t>
      </w:r>
      <w:r w:rsidR="00B006D8">
        <w:t xml:space="preserve">As an interesting example </w:t>
      </w:r>
      <w:r w:rsidR="00AF0EB0">
        <w:fldChar w:fldCharType="begin"/>
      </w:r>
      <w:r w:rsidR="00B006D8">
        <w:instrText xml:space="preserve"> REF sph_summation_interpolant \w \h </w:instrText>
      </w:r>
      <w:r w:rsidR="00AF0EB0">
        <w:fldChar w:fldCharType="separate"/>
      </w:r>
      <w:r w:rsidR="00C176F1">
        <w:t>(2.13)</w:t>
      </w:r>
      <w:r w:rsidR="00AF0EB0">
        <w:fldChar w:fldCharType="end"/>
      </w:r>
      <w:r w:rsidR="00B006D8">
        <w:t xml:space="preserve"> applied to the density </w:t>
      </w:r>
      <m:oMath>
        <m:r>
          <w:rPr>
            <w:rFonts w:ascii="Cambria Math" w:hAnsi="Cambria Math"/>
          </w:rPr>
          <m:t>ρ</m:t>
        </m:r>
      </m:oMath>
      <w:r w:rsidR="00666C85">
        <w:t xml:space="preserve"> gives</w:t>
      </w:r>
      <w:r w:rsidR="00C176F1">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B006D8" w:rsidTr="005842B8">
        <w:tc>
          <w:tcPr>
            <w:tcW w:w="750" w:type="pct"/>
          </w:tcPr>
          <w:p w:rsidR="00B006D8" w:rsidRDefault="00B006D8" w:rsidP="00462299"/>
        </w:tc>
        <w:tc>
          <w:tcPr>
            <w:tcW w:w="3500" w:type="pct"/>
          </w:tcPr>
          <w:p w:rsidR="00B006D8" w:rsidRDefault="00B006D8" w:rsidP="009D4162">
            <m:oMathPara>
              <m:oMath>
                <m:r>
                  <w:rPr>
                    <w:rFonts w:ascii="Cambria Math" w:hAnsi="Cambria Math"/>
                  </w:rPr>
                  <m:t>ρ</m:t>
                </m:r>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B006D8" w:rsidRDefault="00B006D8" w:rsidP="00F737E3">
            <w:pPr>
              <w:pStyle w:val="Listenabsatz"/>
              <w:numPr>
                <w:ilvl w:val="1"/>
                <w:numId w:val="3"/>
              </w:numPr>
            </w:pPr>
            <w:bookmarkStart w:id="25" w:name="sph_density"/>
            <w:bookmarkEnd w:id="25"/>
          </w:p>
        </w:tc>
      </w:tr>
    </w:tbl>
    <w:p w:rsidR="00B006D8" w:rsidRDefault="00C176F1" w:rsidP="00B006D8">
      <w:pPr>
        <w:spacing w:before="240"/>
      </w:pPr>
      <w:r>
        <w:t>W</w:t>
      </w:r>
      <w:r w:rsidR="00B006D8">
        <w:t xml:space="preserve">hich shows that with SPH </w:t>
      </w:r>
      <w:r w:rsidR="006F4C43">
        <w:t xml:space="preserve">the </w:t>
      </w:r>
      <w:r>
        <w:t xml:space="preserve">mass </w:t>
      </w:r>
      <w:r w:rsidR="006F4C43">
        <w:t>density is estimated by smoothing the mass of the particles.</w:t>
      </w:r>
    </w:p>
    <w:p w:rsidR="00772FC1" w:rsidRDefault="00772FC1" w:rsidP="00B006D8">
      <w:pPr>
        <w:spacing w:before="240"/>
      </w:pPr>
      <w:r>
        <w:t>In practice not all particles must participate in the summation. As the smoothing kernel only has a finite radius of support, all particles with a greater distance to the evaluated point can be omitted.</w:t>
      </w:r>
    </w:p>
    <w:p w:rsidR="00B006D8" w:rsidRDefault="009F6968" w:rsidP="00B006D8">
      <w:pPr>
        <w:spacing w:before="240"/>
      </w:pPr>
      <w:r>
        <w:t>A</w:t>
      </w:r>
      <w:r w:rsidR="00B941C3">
        <w:t>n</w:t>
      </w:r>
      <w:r>
        <w:t xml:space="preserve"> advantage of </w:t>
      </w:r>
      <w:r w:rsidR="00B941C3">
        <w:t xml:space="preserve">SPH </w:t>
      </w:r>
      <w:r>
        <w:t xml:space="preserve">is that </w:t>
      </w:r>
      <w:r w:rsidR="00D95591">
        <w:t xml:space="preserve">spatial </w:t>
      </w:r>
      <w:r w:rsidR="00B941C3">
        <w:t>derivatives</w:t>
      </w:r>
      <w:r>
        <w:t xml:space="preserve"> (which </w:t>
      </w:r>
      <w:r w:rsidR="00B941C3">
        <w:t>appear in many fluid equations) can be estimated easily</w:t>
      </w:r>
      <w:r w:rsidR="009D4162">
        <w:t>.</w:t>
      </w:r>
      <w:r w:rsidR="00B941C3">
        <w:t xml:space="preserve"> </w:t>
      </w:r>
      <w:r w:rsidR="009D4162">
        <w:t>W</w:t>
      </w:r>
      <w:r w:rsidR="00B941C3">
        <w:t>hen the smo</w:t>
      </w:r>
      <w:r w:rsidR="009D4162">
        <w:t>othing kernel is differentiable t</w:t>
      </w:r>
      <w:r w:rsidR="00D95591">
        <w:t xml:space="preserve">he </w:t>
      </w:r>
      <w:r w:rsidR="009D4162">
        <w:t xml:space="preserve">partial </w:t>
      </w:r>
      <w:r w:rsidR="00D95591">
        <w:t xml:space="preserve">differentiation of </w:t>
      </w:r>
      <w:r w:rsidR="00AF0EB0">
        <w:fldChar w:fldCharType="begin"/>
      </w:r>
      <w:r w:rsidR="00D95591">
        <w:instrText xml:space="preserve"> REF sph_summation_interpolant \w \h </w:instrText>
      </w:r>
      <w:r w:rsidR="00AF0EB0">
        <w:fldChar w:fldCharType="separate"/>
      </w:r>
      <w:r w:rsidR="00C176F1">
        <w:t>(2.13)</w:t>
      </w:r>
      <w:r w:rsidR="00AF0EB0">
        <w:fldChar w:fldCharType="end"/>
      </w:r>
      <w:r w:rsidR="00D95591">
        <w:t xml:space="preserve"> gives: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95591" w:rsidTr="005842B8">
        <w:tc>
          <w:tcPr>
            <w:tcW w:w="750" w:type="pct"/>
          </w:tcPr>
          <w:p w:rsidR="00D95591" w:rsidRDefault="00D95591" w:rsidP="00462299"/>
        </w:tc>
        <w:tc>
          <w:tcPr>
            <w:tcW w:w="3500" w:type="pct"/>
          </w:tcPr>
          <w:p w:rsidR="00D95591" w:rsidRDefault="00AF0EB0" w:rsidP="009D4162">
            <m:oMathPara>
              <m:oMath>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r>
                      <w:rPr>
                        <w:rFonts w:ascii="Cambria Math" w:hAnsi="Cambria Math"/>
                      </w:rPr>
                      <m:t>(</m:t>
                    </m:r>
                    <m:r>
                      <m:rPr>
                        <m:sty m:val="b"/>
                      </m:rPr>
                      <w:rPr>
                        <w:rFonts w:ascii="Cambria Math" w:hAnsi="Cambria Math"/>
                      </w:rPr>
                      <m:t>r</m:t>
                    </m:r>
                    <m:r>
                      <w:rPr>
                        <w:rFonts w:ascii="Cambria Math" w:hAnsi="Cambria Math"/>
                      </w:rPr>
                      <m:t>)</m:t>
                    </m:r>
                  </m:num>
                  <m:den>
                    <m:r>
                      <w:rPr>
                        <w:rFonts w:ascii="Cambria Math" w:hAnsi="Cambria Math"/>
                      </w:rPr>
                      <m:t>∂x</m:t>
                    </m:r>
                  </m:den>
                </m:f>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f>
                      <m:fPr>
                        <m:ctrlPr>
                          <w:rPr>
                            <w:rFonts w:ascii="Cambria Math" w:hAnsi="Cambria Math"/>
                            <w:i/>
                          </w:rPr>
                        </m:ctrlPr>
                      </m:fPr>
                      <m:num>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num>
                      <m:den>
                        <m:r>
                          <w:rPr>
                            <w:rFonts w:ascii="Cambria Math" w:hAnsi="Cambria Math"/>
                          </w:rPr>
                          <m:t>∂x</m:t>
                        </m:r>
                      </m:den>
                    </m:f>
                  </m:e>
                </m:nary>
              </m:oMath>
            </m:oMathPara>
          </w:p>
        </w:tc>
        <w:tc>
          <w:tcPr>
            <w:tcW w:w="750" w:type="pct"/>
            <w:vAlign w:val="center"/>
          </w:tcPr>
          <w:p w:rsidR="00D95591" w:rsidRDefault="00D95591" w:rsidP="00F737E3">
            <w:pPr>
              <w:pStyle w:val="Listenabsatz"/>
              <w:numPr>
                <w:ilvl w:val="1"/>
                <w:numId w:val="3"/>
              </w:numPr>
            </w:pPr>
          </w:p>
        </w:tc>
      </w:tr>
    </w:tbl>
    <w:p w:rsidR="00D95591" w:rsidRDefault="009D4162" w:rsidP="00B006D8">
      <w:pPr>
        <w:spacing w:before="240"/>
      </w:pPr>
      <w:r>
        <w:t>The gradient therefore becomes: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5842B8">
        <w:tc>
          <w:tcPr>
            <w:tcW w:w="750" w:type="pct"/>
          </w:tcPr>
          <w:p w:rsidR="009D4162" w:rsidRDefault="009D4162" w:rsidP="00462299"/>
        </w:tc>
        <w:tc>
          <w:tcPr>
            <w:tcW w:w="3500" w:type="pct"/>
          </w:tcPr>
          <w:p w:rsidR="009D4162" w:rsidRDefault="009D4162" w:rsidP="00EE44E7">
            <m:oMathPara>
              <m:oMath>
                <m:r>
                  <m:rPr>
                    <m:sty m:val="p"/>
                  </m:rP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p>
        </w:tc>
      </w:tr>
    </w:tbl>
    <w:p w:rsidR="009D4162" w:rsidRDefault="009D4162" w:rsidP="00B006D8">
      <w:pPr>
        <w:spacing w:before="240"/>
      </w:pPr>
      <w:r>
        <w:t xml:space="preserve">According to </w:t>
      </w:r>
      <w:sdt>
        <w:sdtPr>
          <w:id w:val="212698966"/>
          <w:citation/>
        </w:sdtPr>
        <w:sdtContent>
          <w:r w:rsidR="00AF0EB0">
            <w:fldChar w:fldCharType="begin"/>
          </w:r>
          <w:r w:rsidRPr="009D4162">
            <w:instrText xml:space="preserve"> CITATION MCG03 \l 1031 </w:instrText>
          </w:r>
          <w:r w:rsidR="00AF0EB0">
            <w:fldChar w:fldCharType="separate"/>
          </w:r>
          <w:r w:rsidR="00C176F1">
            <w:rPr>
              <w:noProof/>
            </w:rPr>
            <w:t>[MCG03]</w:t>
          </w:r>
          <w:r w:rsidR="00AF0EB0">
            <w:fldChar w:fldCharType="end"/>
          </w:r>
        </w:sdtContent>
      </w:sdt>
      <w:r>
        <w:t xml:space="preserve"> this could also be applied to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9D4162" w:rsidTr="009D4162">
        <w:tc>
          <w:tcPr>
            <w:tcW w:w="750" w:type="pct"/>
          </w:tcPr>
          <w:p w:rsidR="009D4162" w:rsidRDefault="009D4162" w:rsidP="009D4162"/>
        </w:tc>
        <w:tc>
          <w:tcPr>
            <w:tcW w:w="3500" w:type="pct"/>
          </w:tcPr>
          <w:p w:rsidR="009D4162" w:rsidRDefault="00AF0EB0" w:rsidP="00EE44E7">
            <m:oMathPara>
              <m:oMath>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sSub>
                  <m:sSubPr>
                    <m:ctrlPr>
                      <w:rPr>
                        <w:rFonts w:ascii="Cambria Math" w:hAnsi="Cambria Math"/>
                        <w:i/>
                      </w:rPr>
                    </m:ctrlPr>
                  </m:sSubPr>
                  <m:e>
                    <m:r>
                      <w:rPr>
                        <w:rFonts w:ascii="Cambria Math" w:hAnsi="Cambria Math"/>
                      </w:rPr>
                      <m:t>A</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A</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sSup>
                      <m:sSupPr>
                        <m:ctrlPr>
                          <w:rPr>
                            <w:rFonts w:ascii="Cambria Math" w:hAnsi="Cambria Math"/>
                          </w:rPr>
                        </m:ctrlPr>
                      </m:sSupPr>
                      <m:e>
                        <m:r>
                          <m:rPr>
                            <m:sty m:val="p"/>
                          </m:rPr>
                          <w:rPr>
                            <w:rFonts w:ascii="Cambria Math" w:hAnsi="Cambria Math"/>
                          </w:rPr>
                          <m:t>∇</m:t>
                        </m:r>
                      </m:e>
                      <m:sup>
                        <m:r>
                          <m:rPr>
                            <m:sty m:val="p"/>
                          </m:rPr>
                          <w:rPr>
                            <w:rFonts w:ascii="Cambria Math" w:hAnsi="Cambria Math"/>
                          </w:rPr>
                          <m:t>2</m:t>
                        </m:r>
                      </m:sup>
                    </m:sSup>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9D4162" w:rsidRDefault="009D4162" w:rsidP="00F737E3">
            <w:pPr>
              <w:pStyle w:val="Listenabsatz"/>
              <w:numPr>
                <w:ilvl w:val="1"/>
                <w:numId w:val="3"/>
              </w:numPr>
            </w:pPr>
            <w:bookmarkStart w:id="26" w:name="sph_laplacian"/>
            <w:bookmarkEnd w:id="26"/>
          </w:p>
        </w:tc>
      </w:tr>
    </w:tbl>
    <w:p w:rsidR="00523AFC" w:rsidRDefault="00523AFC" w:rsidP="00B006D8">
      <w:pPr>
        <w:spacing w:before="240"/>
      </w:pPr>
      <w:r>
        <w:t xml:space="preserve">There also exist some different SPH formulations for the gradient and Laplacian that will not be further discussed here. Chapter 2.2 in </w:t>
      </w:r>
      <w:sdt>
        <w:sdtPr>
          <w:id w:val="929664"/>
          <w:citation/>
        </w:sdtPr>
        <w:sdtContent>
          <w:r w:rsidR="00AF0EB0">
            <w:fldChar w:fldCharType="begin"/>
          </w:r>
          <w:r w:rsidRPr="00523AFC">
            <w:instrText xml:space="preserve"> CITATION CEL06 \l 1031 </w:instrText>
          </w:r>
          <w:r w:rsidR="00AF0EB0">
            <w:fldChar w:fldCharType="separate"/>
          </w:r>
          <w:r w:rsidRPr="00523AFC">
            <w:rPr>
              <w:noProof/>
            </w:rPr>
            <w:t>[CEL06]</w:t>
          </w:r>
          <w:r w:rsidR="00AF0EB0">
            <w:fldChar w:fldCharType="end"/>
          </w:r>
        </w:sdtContent>
      </w:sdt>
      <w:r>
        <w:t xml:space="preserve"> gives a good overview of other useful formulations.</w:t>
      </w:r>
      <w:r w:rsidR="00CB37CC">
        <w:t xml:space="preserve"> Monaghan also suggests alternatives to </w:t>
      </w:r>
      <w:r w:rsidR="00AF0EB0">
        <w:fldChar w:fldCharType="begin"/>
      </w:r>
      <w:r w:rsidR="00CB37CC">
        <w:instrText xml:space="preserve"> REF sph_laplacian \w \h </w:instrText>
      </w:r>
      <w:r w:rsidR="00AF0EB0">
        <w:fldChar w:fldCharType="separate"/>
      </w:r>
      <w:r w:rsidR="00CB37CC">
        <w:t>(2.17)</w:t>
      </w:r>
      <w:r w:rsidR="00AF0EB0">
        <w:fldChar w:fldCharType="end"/>
      </w:r>
      <w:r w:rsidR="00CB37CC">
        <w:t xml:space="preserve"> in chapter 2.3 of </w:t>
      </w:r>
      <w:sdt>
        <w:sdtPr>
          <w:id w:val="929728"/>
          <w:citation/>
        </w:sdtPr>
        <w:sdtContent>
          <w:r w:rsidR="00AF0EB0">
            <w:fldChar w:fldCharType="begin"/>
          </w:r>
          <w:r w:rsidR="00CB37CC" w:rsidRPr="0055144A">
            <w:instrText xml:space="preserve"> CITATION Mon05 \l 1031 </w:instrText>
          </w:r>
          <w:r w:rsidR="00AF0EB0">
            <w:fldChar w:fldCharType="separate"/>
          </w:r>
          <w:r w:rsidR="00CB37CC" w:rsidRPr="0055144A">
            <w:rPr>
              <w:noProof/>
            </w:rPr>
            <w:t>[Mon05]</w:t>
          </w:r>
          <w:r w:rsidR="00AF0EB0">
            <w:fldChar w:fldCharType="end"/>
          </w:r>
        </w:sdtContent>
      </w:sdt>
      <w:r w:rsidR="00CB37CC">
        <w:t>.</w:t>
      </w:r>
    </w:p>
    <w:p w:rsidR="00D95591" w:rsidRDefault="002A7292" w:rsidP="00B006D8">
      <w:pPr>
        <w:spacing w:before="240"/>
      </w:pPr>
      <w:r>
        <w:t xml:space="preserve">This </w:t>
      </w:r>
      <w:r w:rsidR="009502BF">
        <w:t>rules</w:t>
      </w:r>
      <w:r>
        <w:t xml:space="preserve"> cause some problems when they are used to derive fluid equations for particles. The derivate does not vanish when </w:t>
      </w:r>
      <m:oMath>
        <m:r>
          <w:rPr>
            <w:rFonts w:ascii="Cambria Math" w:hAnsi="Cambria Math"/>
          </w:rPr>
          <m:t>A</m:t>
        </m:r>
      </m:oMath>
      <w:r>
        <w:t xml:space="preserve"> </w:t>
      </w:r>
      <w:r w:rsidR="00A62C8C">
        <w:t xml:space="preserve">is </w:t>
      </w:r>
      <w:r>
        <w:t>constant and a number of physical laws like</w:t>
      </w:r>
      <w:r w:rsidR="00A62C8C">
        <w:t xml:space="preserve"> symmetry of forces and conservation</w:t>
      </w:r>
      <w:r w:rsidR="008C21B6">
        <w:t xml:space="preserve"> of momentum are not guaranteed. </w:t>
      </w:r>
      <w:r w:rsidR="008D2372">
        <w:t>W</w:t>
      </w:r>
      <w:r w:rsidR="00C176F1">
        <w:t xml:space="preserve">hen the time has come, </w:t>
      </w:r>
      <w:r w:rsidR="008C21B6">
        <w:t xml:space="preserve">we will </w:t>
      </w:r>
      <w:r w:rsidR="008D2372">
        <w:t xml:space="preserve">therefore </w:t>
      </w:r>
      <w:r w:rsidR="008C21B6">
        <w:t>have to adjust the particle fluid equations slightly to ensure physical plausibility.</w:t>
      </w:r>
    </w:p>
    <w:p w:rsidR="009D4162" w:rsidRDefault="004F1B2B" w:rsidP="00963BF2">
      <w:pPr>
        <w:pStyle w:val="berschrift2"/>
      </w:pPr>
      <w:bookmarkStart w:id="27" w:name="_Ref193089549"/>
      <w:bookmarkStart w:id="28" w:name="_Toc193286148"/>
      <w:r>
        <w:t>Particle based, mathematical model of fluid motion</w:t>
      </w:r>
      <w:bookmarkEnd w:id="27"/>
      <w:bookmarkEnd w:id="28"/>
    </w:p>
    <w:p w:rsidR="00B02795" w:rsidRDefault="00A1708B" w:rsidP="00B02795">
      <w:r>
        <w:t xml:space="preserve">Now the core concepts of SPH from </w:t>
      </w:r>
      <w:r w:rsidR="00AF0EB0">
        <w:fldChar w:fldCharType="begin"/>
      </w:r>
      <w:r>
        <w:instrText xml:space="preserve"> REF _Ref193172305 \w \h </w:instrText>
      </w:r>
      <w:r w:rsidR="00AF0EB0">
        <w:fldChar w:fldCharType="separate"/>
      </w:r>
      <w:r>
        <w:t>2.3</w:t>
      </w:r>
      <w:r w:rsidR="00AF0EB0">
        <w:fldChar w:fldCharType="end"/>
      </w:r>
      <w:r>
        <w:t xml:space="preserve"> will be applied to the Navier-Stokes equation introduced in </w:t>
      </w:r>
      <w:r w:rsidR="00AF0EB0">
        <w:fldChar w:fldCharType="begin"/>
      </w:r>
      <w:r>
        <w:instrText xml:space="preserve"> REF _Ref193172366 \w \h </w:instrText>
      </w:r>
      <w:r w:rsidR="00AF0EB0">
        <w:fldChar w:fldCharType="separate"/>
      </w:r>
      <w:r>
        <w:t>2.2</w:t>
      </w:r>
      <w:r w:rsidR="00AF0EB0">
        <w:fldChar w:fldCharType="end"/>
      </w:r>
      <w:r>
        <w:t xml:space="preserve"> in a straightforward way, to form a mathematical model for particle based fluid simulation that’s </w:t>
      </w:r>
      <w:r>
        <w:lastRenderedPageBreak/>
        <w:t xml:space="preserve">simple enough to be suitable for realtime usage. </w:t>
      </w:r>
      <w:r w:rsidR="000D0E7F">
        <w:t xml:space="preserve">This subchapter is entirely based on the </w:t>
      </w:r>
      <w:sdt>
        <w:sdtPr>
          <w:id w:val="92510279"/>
          <w:citation/>
        </w:sdtPr>
        <w:sdtContent>
          <w:r w:rsidR="00AF0EB0">
            <w:fldChar w:fldCharType="begin"/>
          </w:r>
          <w:r w:rsidR="000D0E7F" w:rsidRPr="000D0E7F">
            <w:instrText xml:space="preserve"> CITATION MCG03 \l 1031 </w:instrText>
          </w:r>
          <w:r w:rsidR="00AF0EB0">
            <w:fldChar w:fldCharType="separate"/>
          </w:r>
          <w:r w:rsidR="000D0E7F" w:rsidRPr="000D0E7F">
            <w:rPr>
              <w:noProof/>
            </w:rPr>
            <w:t>[MCG03]</w:t>
          </w:r>
          <w:r w:rsidR="00AF0EB0">
            <w:fldChar w:fldCharType="end"/>
          </w:r>
        </w:sdtContent>
      </w:sdt>
      <w:r w:rsidR="000D0E7F">
        <w:t xml:space="preserve"> paper, which introduced the lightweight simulation model used in this thesis.</w:t>
      </w:r>
    </w:p>
    <w:p w:rsidR="00B946EA" w:rsidRDefault="009000F1" w:rsidP="00B02795">
      <w:r>
        <w:t xml:space="preserve">In the model presented here each particle represents a small portion of the fluid. The particles carry the properties mass (which is </w:t>
      </w:r>
      <w:r w:rsidR="00B946EA">
        <w:t xml:space="preserve">constant and </w:t>
      </w:r>
      <w:r>
        <w:t xml:space="preserve">in this case the same for all particles), position and velocity. </w:t>
      </w:r>
      <w:r w:rsidR="00B946EA">
        <w:t xml:space="preserve">All other relevant quantities will be derived from that using SPH rules and some basic physical </w:t>
      </w:r>
      <w:r w:rsidR="00E878B3">
        <w:t>equations</w:t>
      </w:r>
      <w:r w:rsidR="00B946EA">
        <w:t>.</w:t>
      </w:r>
    </w:p>
    <w:p w:rsidR="002679C3" w:rsidRDefault="00F85268" w:rsidP="00B02795">
      <w:r>
        <w:t xml:space="preserve">Grid based, Eulerian </w:t>
      </w:r>
      <w:r w:rsidR="0000369F">
        <w:t xml:space="preserve">fluid models need an equation for the conservation of momentum like the Navier-Stokes equation </w:t>
      </w:r>
      <w:r w:rsidR="00AF0EB0">
        <w:fldChar w:fldCharType="begin"/>
      </w:r>
      <w:r w:rsidR="0000369F">
        <w:instrText xml:space="preserve"> REF navier_stokes \w \h </w:instrText>
      </w:r>
      <w:r w:rsidR="00AF0EB0">
        <w:fldChar w:fldCharType="separate"/>
      </w:r>
      <w:r w:rsidR="0000369F">
        <w:t>(2.11)</w:t>
      </w:r>
      <w:r w:rsidR="00AF0EB0">
        <w:fldChar w:fldCharType="end"/>
      </w:r>
      <w:r w:rsidR="0000369F">
        <w:t xml:space="preserve"> and at least one additional equation for conservation of mass (sometimes </w:t>
      </w:r>
      <w:r>
        <w:t xml:space="preserve">one </w:t>
      </w:r>
      <w:r w:rsidR="0000369F">
        <w:t xml:space="preserve">for energy conservation </w:t>
      </w:r>
      <w:r>
        <w:t>too</w:t>
      </w:r>
      <w:r w:rsidR="0000369F">
        <w:t>)</w:t>
      </w:r>
      <w:r>
        <w:t xml:space="preserve"> like the continuity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85268" w:rsidTr="00F85268">
        <w:tc>
          <w:tcPr>
            <w:tcW w:w="750" w:type="pct"/>
          </w:tcPr>
          <w:p w:rsidR="00F85268" w:rsidRDefault="00F85268" w:rsidP="00462299"/>
        </w:tc>
        <w:tc>
          <w:tcPr>
            <w:tcW w:w="3500" w:type="pct"/>
          </w:tcPr>
          <w:p w:rsidR="00F85268" w:rsidRDefault="00AF0EB0" w:rsidP="00F85268">
            <m:oMathPara>
              <m:oMath>
                <m:f>
                  <m:fPr>
                    <m:ctrlPr>
                      <w:rPr>
                        <w:rFonts w:ascii="Cambria Math" w:hAnsi="Cambria Math"/>
                        <w:i/>
                      </w:rPr>
                    </m:ctrlPr>
                  </m:fPr>
                  <m:num>
                    <m:r>
                      <w:rPr>
                        <w:rFonts w:ascii="Cambria Math" w:hAnsi="Cambria Math"/>
                      </w:rPr>
                      <m:t>∂ρ</m:t>
                    </m:r>
                  </m:num>
                  <m:den>
                    <m:r>
                      <w:rPr>
                        <w:rFonts w:ascii="Cambria Math" w:hAnsi="Cambria Math"/>
                      </w:rPr>
                      <m:t>∂t</m:t>
                    </m:r>
                  </m:den>
                </m:f>
                <m:r>
                  <w:rPr>
                    <w:rFonts w:ascii="Cambria Math" w:hAnsi="Cambria Math"/>
                  </w:rPr>
                  <m:t>+</m:t>
                </m:r>
                <m:r>
                  <m:rPr>
                    <m:sty m:val="p"/>
                  </m:rPr>
                  <w:rPr>
                    <w:rFonts w:ascii="Cambria Math" w:hAnsi="Cambria Math"/>
                  </w:rPr>
                  <m:t>∇</m:t>
                </m:r>
                <m:r>
                  <w:rPr>
                    <w:rFonts w:ascii="Cambria Math" w:hAnsi="Cambria Math"/>
                  </w:rPr>
                  <m:t>⋅</m:t>
                </m:r>
                <m:d>
                  <m:dPr>
                    <m:ctrlPr>
                      <w:rPr>
                        <w:rFonts w:ascii="Cambria Math" w:hAnsi="Cambria Math"/>
                        <w:i/>
                      </w:rPr>
                    </m:ctrlPr>
                  </m:dPr>
                  <m:e>
                    <m:r>
                      <w:rPr>
                        <w:rFonts w:ascii="Cambria Math" w:hAnsi="Cambria Math"/>
                      </w:rPr>
                      <m:t>ρ</m:t>
                    </m:r>
                    <m:r>
                      <m:rPr>
                        <m:sty m:val="b"/>
                      </m:rPr>
                      <w:rPr>
                        <w:rFonts w:ascii="Cambria Math" w:hAnsi="Cambria Math"/>
                      </w:rPr>
                      <m:t>u</m:t>
                    </m:r>
                  </m:e>
                </m:d>
                <m:r>
                  <w:rPr>
                    <w:rFonts w:ascii="Cambria Math" w:hAnsi="Cambria Math"/>
                  </w:rPr>
                  <m:t>=0</m:t>
                </m:r>
              </m:oMath>
            </m:oMathPara>
          </w:p>
        </w:tc>
        <w:tc>
          <w:tcPr>
            <w:tcW w:w="750" w:type="pct"/>
            <w:vAlign w:val="center"/>
          </w:tcPr>
          <w:p w:rsidR="00F85268" w:rsidRDefault="00F85268" w:rsidP="00F85268">
            <w:pPr>
              <w:pStyle w:val="Listenabsatz"/>
              <w:numPr>
                <w:ilvl w:val="1"/>
                <w:numId w:val="3"/>
              </w:numPr>
            </w:pPr>
          </w:p>
        </w:tc>
      </w:tr>
    </w:tbl>
    <w:p w:rsidR="00F85268" w:rsidRDefault="00F85268" w:rsidP="00F85268">
      <w:pPr>
        <w:jc w:val="center"/>
      </w:pPr>
      <w:r>
        <w:t>Continuity equation</w:t>
      </w:r>
    </w:p>
    <w:p w:rsidR="00F85268" w:rsidRDefault="00F57481" w:rsidP="00B02795">
      <w:r>
        <w:t>T</w:t>
      </w:r>
      <w:r w:rsidR="00F85268">
        <w:t xml:space="preserve">he mass of each particle and the count of particles are constant, so </w:t>
      </w:r>
      <w:r w:rsidR="004449D2">
        <w:t>mass conservation is guaranteed</w:t>
      </w:r>
      <w:r w:rsidR="004449D2" w:rsidRPr="004449D2">
        <w:t xml:space="preserve"> </w:t>
      </w:r>
      <w:r w:rsidR="004449D2">
        <w:t>automatically</w:t>
      </w:r>
      <w:r w:rsidR="00F85268">
        <w:t xml:space="preserve">. </w:t>
      </w:r>
      <w:r w:rsidR="004449D2">
        <w:t>The momentum equation is all that’s needed to describe the movement of the fluid particles. A</w:t>
      </w:r>
      <w:r w:rsidR="00F85268">
        <w:t xml:space="preserve"> Lagrangian model doesn’t </w:t>
      </w:r>
      <w:r w:rsidR="004449D2">
        <w:t xml:space="preserve">have </w:t>
      </w:r>
      <w:r w:rsidR="00F85268">
        <w:t xml:space="preserve">to take </w:t>
      </w:r>
      <w:r w:rsidR="001A0AC7">
        <w:t xml:space="preserve">advection of currents into account (see the comparison in </w:t>
      </w:r>
      <w:r w:rsidR="00AF0EB0">
        <w:fldChar w:fldCharType="begin"/>
      </w:r>
      <w:r w:rsidR="001A0AC7">
        <w:instrText xml:space="preserve"> REF _Ref193172366 \w \h </w:instrText>
      </w:r>
      <w:r w:rsidR="00AF0EB0">
        <w:fldChar w:fldCharType="separate"/>
      </w:r>
      <w:r w:rsidR="001A0AC7">
        <w:t>2.2</w:t>
      </w:r>
      <w:r w:rsidR="00AF0EB0">
        <w:fldChar w:fldCharType="end"/>
      </w:r>
      <w:r w:rsidR="001A0AC7">
        <w:t>) and thus the substantial derivative of the velocity field in the Navier-Stokes equation can be replaced with an ordinary time derivative of the particle veloc</w:t>
      </w:r>
      <w:r>
        <w:t>i</w:t>
      </w:r>
      <w:r w:rsidR="00DD65D1">
        <w:t>ty</w:t>
      </w:r>
      <w:r w:rsidR="001A0AC7">
        <w:t>.</w:t>
      </w:r>
      <w:r>
        <w:t xml:space="preserve"> What we get is a momentum equation </w:t>
      </w:r>
      <w:r w:rsidR="00DD65D1">
        <w:t>for a single fluid particle</w:t>
      </w:r>
      <w:r>
        <w:t>:</w:t>
      </w:r>
    </w:p>
    <w:tbl>
      <w:tblPr>
        <w:tblStyle w:val="Tabellengitternetz"/>
        <w:tblpPr w:leftFromText="141" w:rightFromText="141" w:vertAnchor="text" w:horzAnchor="margin" w:tblpY="186"/>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57481" w:rsidTr="00C77CF9">
        <w:tc>
          <w:tcPr>
            <w:tcW w:w="750" w:type="pct"/>
          </w:tcPr>
          <w:p w:rsidR="00F57481" w:rsidRDefault="00F57481" w:rsidP="00DF0D8C"/>
        </w:tc>
        <w:tc>
          <w:tcPr>
            <w:tcW w:w="3500" w:type="pct"/>
          </w:tcPr>
          <w:p w:rsidR="00F57481" w:rsidRDefault="009E389F" w:rsidP="00DD65D1">
            <m:oMathPara>
              <m:oMath>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f>
                  <m:fPr>
                    <m:ctrlPr>
                      <w:rPr>
                        <w:rFonts w:ascii="Cambria Math" w:hAnsi="Cambria Math"/>
                        <w:i/>
                      </w:rPr>
                    </m:ctrlPr>
                  </m:fPr>
                  <m:num>
                    <m:r>
                      <w:rPr>
                        <w:rFonts w:ascii="Cambria Math" w:hAnsi="Cambria Math"/>
                      </w:rPr>
                      <m:t>d</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r>
                      <w:rPr>
                        <w:rFonts w:ascii="Cambria Math" w:hAnsi="Cambria Math"/>
                      </w:rPr>
                      <m:t>dt</m:t>
                    </m:r>
                  </m:den>
                </m:f>
                <m:r>
                  <w:rPr>
                    <w:rFonts w:ascii="Cambria Math" w:hAnsi="Cambria Math"/>
                  </w:rPr>
                  <m:t>=</m:t>
                </m:r>
                <m:sSub>
                  <m:sSubPr>
                    <m:ctrlPr>
                      <w:rPr>
                        <w:rFonts w:ascii="Cambria Math" w:hAnsi="Cambria Math"/>
                        <w:i/>
                      </w:rPr>
                    </m:ctrlPr>
                  </m:sSubPr>
                  <m:e>
                    <m:r>
                      <m:rPr>
                        <m:sty m:val="b"/>
                      </m:rPr>
                      <w:rPr>
                        <w:rFonts w:ascii="Cambria Math" w:hAnsi="Cambria Math"/>
                      </w:rPr>
                      <m:t>F</m:t>
                    </m:r>
                  </m:e>
                  <m:sub>
                    <m:r>
                      <w:rPr>
                        <w:rFonts w:ascii="Cambria Math" w:hAnsi="Cambria Math"/>
                      </w:rPr>
                      <m:t>i</m:t>
                    </m:r>
                  </m:sub>
                </m:sSub>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m:rPr>
                    <m:sty m:val="b"/>
                  </m:rPr>
                  <w:rPr>
                    <w:rFonts w:ascii="Cambria Math" w:hAnsi="Cambria Math"/>
                  </w:rPr>
                  <m:t>g</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m:oMathPara>
          </w:p>
        </w:tc>
        <w:tc>
          <w:tcPr>
            <w:tcW w:w="750" w:type="pct"/>
            <w:vAlign w:val="center"/>
          </w:tcPr>
          <w:p w:rsidR="00F57481" w:rsidRDefault="00F57481" w:rsidP="00F57481">
            <w:pPr>
              <w:pStyle w:val="Listenabsatz"/>
              <w:numPr>
                <w:ilvl w:val="1"/>
                <w:numId w:val="3"/>
              </w:numPr>
            </w:pPr>
            <w:bookmarkStart w:id="29" w:name="fluid_momentum_equation"/>
            <w:bookmarkEnd w:id="29"/>
          </w:p>
        </w:tc>
      </w:tr>
    </w:tbl>
    <w:p w:rsidR="00C77CF9" w:rsidRDefault="00AF0EB0" w:rsidP="00C77CF9">
      <w:pPr>
        <w:spacing w:before="120"/>
        <w:jc w:val="center"/>
      </w:pPr>
      <m:oMath>
        <m:sSub>
          <m:sSubPr>
            <m:ctrlPr>
              <w:rPr>
                <w:rFonts w:ascii="Cambria Math" w:hAnsi="Cambria Math"/>
                <w:i/>
              </w:rPr>
            </m:ctrlPr>
          </m:sSubPr>
          <m:e>
            <m:r>
              <m:rPr>
                <m:sty m:val="b"/>
              </m:rPr>
              <w:rPr>
                <w:rFonts w:ascii="Cambria Math" w:hAnsi="Cambria Math"/>
              </w:rPr>
              <m:t>F</m:t>
            </m:r>
          </m:e>
          <m:sub>
            <m:r>
              <w:rPr>
                <w:rFonts w:ascii="Cambria Math" w:hAnsi="Cambria Math"/>
              </w:rPr>
              <m:t>i</m:t>
            </m:r>
          </m:sub>
        </m:sSub>
      </m:oMath>
      <w:r w:rsidR="00E2585F">
        <w:t xml:space="preserve">: force acting on particle </w:t>
      </w:r>
      <m:oMath>
        <m:r>
          <w:rPr>
            <w:rFonts w:ascii="Cambria Math" w:hAnsi="Cambria Math"/>
          </w:rPr>
          <m:t>i</m:t>
        </m:r>
      </m:oMath>
      <w:r w:rsidR="00E2585F">
        <w:br/>
      </w:r>
      <m:oMath>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density at position of particle </w:t>
      </w:r>
      <m:oMath>
        <m:r>
          <w:rPr>
            <w:rFonts w:ascii="Cambria Math" w:hAnsi="Cambria Math"/>
          </w:rPr>
          <m:t>i</m:t>
        </m:r>
      </m:oMath>
      <w:r w:rsidR="00C77CF9">
        <w:br/>
      </w:r>
      <m:oMath>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pressure gradient at position of particle </w:t>
      </w:r>
      <m:oMath>
        <m:r>
          <w:rPr>
            <w:rFonts w:ascii="Cambria Math" w:hAnsi="Cambria Math"/>
          </w:rPr>
          <m:t>i</m:t>
        </m:r>
      </m:oMath>
      <w:r w:rsidR="00C77CF9">
        <w:br/>
      </w:r>
      <m:oMath>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oMath>
      <w:r w:rsidR="00C77CF9">
        <w:t xml:space="preserve">: velocity Laplacian at position of particle </w:t>
      </w:r>
      <m:oMath>
        <m:r>
          <w:rPr>
            <w:rFonts w:ascii="Cambria Math" w:hAnsi="Cambria Math"/>
          </w:rPr>
          <m:t>i</m:t>
        </m:r>
      </m:oMath>
    </w:p>
    <w:p w:rsidR="00F57481" w:rsidRDefault="00E2585F" w:rsidP="00B02795">
      <w:r>
        <w:t>For the acceleration of a particle we get therefore: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E2585F" w:rsidTr="005842B8">
        <w:tc>
          <w:tcPr>
            <w:tcW w:w="750" w:type="pct"/>
          </w:tcPr>
          <w:p w:rsidR="00E2585F" w:rsidRDefault="00E2585F" w:rsidP="00462299"/>
        </w:tc>
        <w:tc>
          <w:tcPr>
            <w:tcW w:w="3500" w:type="pct"/>
          </w:tcPr>
          <w:p w:rsidR="00E2585F" w:rsidRDefault="00AF0EB0" w:rsidP="00E2585F">
            <m:oMathPara>
              <m:oMath>
                <m:sSub>
                  <m:sSubPr>
                    <m:ctrlPr>
                      <w:rPr>
                        <w:rFonts w:ascii="Cambria Math" w:hAnsi="Cambria Math"/>
                        <w:i/>
                      </w:rPr>
                    </m:ctrlPr>
                  </m:sSubPr>
                  <m:e>
                    <m:r>
                      <m:rPr>
                        <m:sty m:val="b"/>
                      </m:rPr>
                      <w:rPr>
                        <w:rFonts w:ascii="Cambria Math" w:hAnsi="Cambria Math"/>
                      </w:rPr>
                      <m:t>a</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d</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r>
                      <w:rPr>
                        <w:rFonts w:ascii="Cambria Math" w:hAnsi="Cambria Math"/>
                      </w:rPr>
                      <m:t>dt</m:t>
                    </m:r>
                  </m:den>
                </m:f>
                <m:r>
                  <w:rPr>
                    <w:rFonts w:ascii="Cambria Math" w:hAnsi="Cambria Math"/>
                  </w:rPr>
                  <m:t>=</m:t>
                </m:r>
                <m:f>
                  <m:fPr>
                    <m:ctrlPr>
                      <w:rPr>
                        <w:rFonts w:ascii="Cambria Math" w:hAnsi="Cambria Math"/>
                        <w:i/>
                      </w:rPr>
                    </m:ctrlPr>
                  </m:fPr>
                  <m:num>
                    <m:sSub>
                      <m:sSubPr>
                        <m:ctrlPr>
                          <w:rPr>
                            <w:rFonts w:ascii="Cambria Math" w:hAnsi="Cambria Math"/>
                            <w:i/>
                          </w:rPr>
                        </m:ctrlPr>
                      </m:sSubPr>
                      <m:e>
                        <m:r>
                          <m:rPr>
                            <m:sty m:val="b"/>
                          </m:rPr>
                          <w:rPr>
                            <w:rFonts w:ascii="Cambria Math" w:hAnsi="Cambria Math"/>
                          </w:rPr>
                          <m:t>F</m:t>
                        </m:r>
                      </m:e>
                      <m:sub>
                        <m:r>
                          <w:rPr>
                            <w:rFonts w:ascii="Cambria Math" w:hAnsi="Cambria Math"/>
                          </w:rPr>
                          <m:t>i</m:t>
                        </m:r>
                      </m:sub>
                    </m:sSub>
                  </m:num>
                  <m:den>
                    <m:r>
                      <w:rPr>
                        <w:rFonts w:ascii="Cambria Math" w:hAnsi="Cambria Math"/>
                      </w:rPr>
                      <m:t>ρ</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den>
                </m:f>
              </m:oMath>
            </m:oMathPara>
          </w:p>
        </w:tc>
        <w:tc>
          <w:tcPr>
            <w:tcW w:w="750" w:type="pct"/>
            <w:vAlign w:val="center"/>
          </w:tcPr>
          <w:p w:rsidR="00E2585F" w:rsidRDefault="00E2585F" w:rsidP="00E2585F">
            <w:pPr>
              <w:pStyle w:val="Listenabsatz"/>
              <w:numPr>
                <w:ilvl w:val="1"/>
                <w:numId w:val="3"/>
              </w:numPr>
            </w:pPr>
            <w:bookmarkStart w:id="30" w:name="particle_acceleration"/>
            <w:bookmarkStart w:id="31" w:name="acceleration"/>
            <w:bookmarkEnd w:id="30"/>
            <w:bookmarkEnd w:id="31"/>
          </w:p>
        </w:tc>
      </w:tr>
    </w:tbl>
    <w:p w:rsidR="00E2585F" w:rsidRDefault="00427D93" w:rsidP="00427D93">
      <w:pPr>
        <w:spacing w:before="240"/>
      </w:pPr>
      <w:r>
        <w:t xml:space="preserve">In </w:t>
      </w:r>
      <w:r w:rsidR="00AF0EB0">
        <w:fldChar w:fldCharType="begin"/>
      </w:r>
      <w:r>
        <w:instrText xml:space="preserve"> REF sph_density \w \h </w:instrText>
      </w:r>
      <w:r w:rsidR="00AF0EB0">
        <w:fldChar w:fldCharType="separate"/>
      </w:r>
      <w:r>
        <w:t>(2.14)</w:t>
      </w:r>
      <w:r w:rsidR="00AF0EB0">
        <w:fldChar w:fldCharType="end"/>
      </w:r>
      <w:r>
        <w:t xml:space="preserve"> we have already seen how we could calculate the density at the particles position using the SPH rule </w:t>
      </w:r>
      <w:r w:rsidR="00AF0EB0">
        <w:fldChar w:fldCharType="begin"/>
      </w:r>
      <w:r>
        <w:instrText xml:space="preserve"> REF sph_summation_interpolant \w \h </w:instrText>
      </w:r>
      <w:r w:rsidR="00AF0EB0">
        <w:fldChar w:fldCharType="separate"/>
      </w:r>
      <w:r>
        <w:t>(2.13)</w:t>
      </w:r>
      <w:r w:rsidR="00AF0EB0">
        <w:fldChar w:fldCharType="end"/>
      </w:r>
      <w:r>
        <w: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27D93" w:rsidTr="00DF0D8C">
        <w:tc>
          <w:tcPr>
            <w:tcW w:w="750" w:type="pct"/>
          </w:tcPr>
          <w:p w:rsidR="00427D93" w:rsidRDefault="00427D93" w:rsidP="00DF0D8C"/>
        </w:tc>
        <w:tc>
          <w:tcPr>
            <w:tcW w:w="3500" w:type="pct"/>
          </w:tcPr>
          <w:p w:rsidR="00427D93" w:rsidRDefault="00427D93" w:rsidP="00DF0D8C">
            <m:oMathPara>
              <m:oMath>
                <m:r>
                  <w:rPr>
                    <w:rFonts w:ascii="Cambria Math" w:hAnsi="Cambria Math"/>
                  </w:rPr>
                  <m:t>ρ</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427D93" w:rsidRDefault="00427D93" w:rsidP="00427D93">
            <w:pPr>
              <w:pStyle w:val="Listenabsatz"/>
              <w:numPr>
                <w:ilvl w:val="1"/>
                <w:numId w:val="3"/>
              </w:numPr>
            </w:pPr>
          </w:p>
        </w:tc>
      </w:tr>
    </w:tbl>
    <w:p w:rsidR="00427D93" w:rsidRDefault="00927E07" w:rsidP="00427D93">
      <w:pPr>
        <w:spacing w:before="240"/>
      </w:pPr>
      <w:r>
        <w:t xml:space="preserve">The external force density field rightmost in </w:t>
      </w:r>
      <w:r w:rsidR="00AF0EB0">
        <w:fldChar w:fldCharType="begin"/>
      </w:r>
      <w:r>
        <w:instrText xml:space="preserve"> REF fluid_momentum_equation \w \h </w:instrText>
      </w:r>
      <w:r w:rsidR="00AF0EB0">
        <w:fldChar w:fldCharType="separate"/>
      </w:r>
      <w:r>
        <w:t>(2.19)</w:t>
      </w:r>
      <w:r w:rsidR="00AF0EB0">
        <w:fldChar w:fldCharType="end"/>
      </w:r>
      <w:r>
        <w:t xml:space="preserve"> directly specifies acceleration when </w:t>
      </w:r>
      <w:r w:rsidR="00AB2473">
        <w:t xml:space="preserve">the </w:t>
      </w:r>
      <w:r>
        <w:t xml:space="preserve">density </w:t>
      </w:r>
      <w:r w:rsidR="00AB2473">
        <w:t xml:space="preserve">factor </w:t>
      </w:r>
      <w:r>
        <w:t xml:space="preserve">vanishes after the division in </w:t>
      </w:r>
      <w:r w:rsidR="00AF0EB0">
        <w:fldChar w:fldCharType="begin"/>
      </w:r>
      <w:r>
        <w:instrText xml:space="preserve"> REF particle_acceleration \w \h </w:instrText>
      </w:r>
      <w:r w:rsidR="00AF0EB0">
        <w:fldChar w:fldCharType="separate"/>
      </w:r>
      <w:r>
        <w:t>(2.20)</w:t>
      </w:r>
      <w:r w:rsidR="00AF0EB0">
        <w:fldChar w:fldCharType="end"/>
      </w:r>
      <w:r>
        <w:t xml:space="preserve">. </w:t>
      </w:r>
      <w:r w:rsidR="00427D93">
        <w:t xml:space="preserve">All what’s left for a </w:t>
      </w:r>
      <w:r w:rsidR="00AB2473">
        <w:t xml:space="preserve">complete </w:t>
      </w:r>
      <w:r w:rsidR="00427D93">
        <w:t>description of the particle movement based on the Navier-Stokes equation</w:t>
      </w:r>
      <w:r>
        <w:t xml:space="preserve"> are the terms for pressure and viscosity</w:t>
      </w:r>
      <w:r w:rsidR="00AB2473">
        <w:t>.</w:t>
      </w:r>
    </w:p>
    <w:p w:rsidR="00AB2473" w:rsidRDefault="00AB2473" w:rsidP="00427D93">
      <w:pPr>
        <w:spacing w:before="240"/>
      </w:pPr>
      <w:r>
        <w:t>According to the SPH rule</w:t>
      </w:r>
      <w:r w:rsidR="00D83584">
        <w:t>s</w:t>
      </w:r>
      <w:r>
        <w:t xml:space="preserve"> the pressure term would look like as follows: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AB2473" w:rsidTr="005842B8">
        <w:tc>
          <w:tcPr>
            <w:tcW w:w="750" w:type="pct"/>
          </w:tcPr>
          <w:p w:rsidR="00AB2473" w:rsidRDefault="00AB2473" w:rsidP="00462299"/>
        </w:tc>
        <w:tc>
          <w:tcPr>
            <w:tcW w:w="3500" w:type="pct"/>
          </w:tcPr>
          <w:p w:rsidR="00AB2473" w:rsidRDefault="00AF0EB0" w:rsidP="008F2C81">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pressure</m:t>
                    </m:r>
                  </m:sup>
                </m:sSubSup>
                <m:r>
                  <w:rPr>
                    <w:rFonts w:ascii="Cambria Math" w:hAnsi="Cambria Math"/>
                  </w:rPr>
                  <m:t>=-</m:t>
                </m:r>
                <m:r>
                  <m:rPr>
                    <m:sty m:val="p"/>
                  </m:rPr>
                  <w:rPr>
                    <w:rFonts w:ascii="Cambria Math" w:hAnsi="Cambria Math"/>
                  </w:rPr>
                  <m:t>∇</m:t>
                </m:r>
                <m:r>
                  <w:rPr>
                    <w:rFonts w:ascii="Cambria Math" w:hAnsi="Cambria Math"/>
                  </w:rPr>
                  <m:t>p</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p</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AB2473" w:rsidRDefault="00AB2473" w:rsidP="00AB2473">
            <w:pPr>
              <w:pStyle w:val="Listenabsatz"/>
              <w:numPr>
                <w:ilvl w:val="1"/>
                <w:numId w:val="3"/>
              </w:numPr>
            </w:pPr>
          </w:p>
        </w:tc>
      </w:tr>
    </w:tbl>
    <w:p w:rsidR="00AB2473" w:rsidRDefault="00772FC1" w:rsidP="00427D93">
      <w:pPr>
        <w:spacing w:before="240"/>
      </w:pPr>
      <w:r>
        <w:lastRenderedPageBreak/>
        <w:t xml:space="preserve">Unfortunately the resulting force is not symmetric. </w:t>
      </w:r>
      <w:r w:rsidR="00CC2E9D">
        <w:t>This could be easily seen when only two particles interact.</w:t>
      </w:r>
      <w:r w:rsidR="00D83584">
        <w:t xml:space="preserve"> Because the gradient of a radial smoothing kernel is zero at its center, particle </w:t>
      </w:r>
      <m:oMath>
        <m:r>
          <w:rPr>
            <w:rFonts w:ascii="Cambria Math" w:hAnsi="Cambria Math"/>
          </w:rPr>
          <m:t>i</m:t>
        </m:r>
      </m:oMath>
      <w:r w:rsidR="00D83584">
        <w:t xml:space="preserve"> only uses the pressure of particle </w:t>
      </w:r>
      <m:oMath>
        <m:r>
          <w:rPr>
            <w:rFonts w:ascii="Cambria Math" w:hAnsi="Cambria Math"/>
          </w:rPr>
          <m:t>j</m:t>
        </m:r>
      </m:oMath>
      <w:r w:rsidR="00D83584">
        <w:t xml:space="preserve"> and vice versa. The pressure varies at different positions and thus the pressure forces would be different for the two particles. </w:t>
      </w:r>
      <w:sdt>
        <w:sdtPr>
          <w:id w:val="6337038"/>
          <w:citation/>
        </w:sdtPr>
        <w:sdtContent>
          <w:r w:rsidR="00AF0EB0">
            <w:fldChar w:fldCharType="begin"/>
          </w:r>
          <w:r w:rsidR="00D83584" w:rsidRPr="00DF0D8C">
            <w:instrText xml:space="preserve"> CITATION MCG03 \l 1031 </w:instrText>
          </w:r>
          <w:r w:rsidR="00AF0EB0">
            <w:fldChar w:fldCharType="separate"/>
          </w:r>
          <w:r w:rsidR="00D83584" w:rsidRPr="008F2C81">
            <w:rPr>
              <w:noProof/>
            </w:rPr>
            <w:t>[MCG03]</w:t>
          </w:r>
          <w:r w:rsidR="00AF0EB0">
            <w:fldChar w:fldCharType="end"/>
          </w:r>
        </w:sdtContent>
      </w:sdt>
      <w:r w:rsidR="00D83584">
        <w:t xml:space="preserve"> suggests to </w:t>
      </w:r>
      <w:r w:rsidR="008F2C81">
        <w:t>balance the forces by using</w:t>
      </w:r>
      <w:r w:rsidR="00D83584">
        <w:t xml:space="preserve"> the arithmetic mean </w:t>
      </w:r>
      <w:r w:rsidR="004028D0">
        <w:t xml:space="preserve">pressure </w:t>
      </w:r>
      <w:r w:rsidR="00D83584">
        <w:t xml:space="preserve">of the </w:t>
      </w:r>
      <w:r w:rsidR="008F2C81">
        <w:t>two interacting particles:</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8F2C81" w:rsidTr="00DF0D8C">
        <w:tc>
          <w:tcPr>
            <w:tcW w:w="750" w:type="pct"/>
          </w:tcPr>
          <w:p w:rsidR="008F2C81" w:rsidRDefault="008F2C81" w:rsidP="00DF0D8C"/>
        </w:tc>
        <w:tc>
          <w:tcPr>
            <w:tcW w:w="3500" w:type="pct"/>
          </w:tcPr>
          <w:p w:rsidR="008F2C81" w:rsidRDefault="00AF0EB0" w:rsidP="008F2C81">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pressure</m:t>
                    </m:r>
                  </m:sup>
                </m:sSubSup>
                <m:r>
                  <w:rPr>
                    <w:rFonts w:ascii="Cambria Math" w:hAnsi="Cambria Math"/>
                  </w:rPr>
                  <m:t>=-</m:t>
                </m:r>
                <m:nary>
                  <m:naryPr>
                    <m:chr m:val="∑"/>
                    <m:supHide m:val="on"/>
                    <m:ctrlPr>
                      <w:rPr>
                        <w:rFonts w:ascii="Cambria Math" w:hAnsi="Cambria Math"/>
                        <w:i/>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sSub>
                              <m:sSubPr>
                                <m:ctrlPr>
                                  <w:rPr>
                                    <w:rFonts w:ascii="Cambria Math" w:hAnsi="Cambria Math"/>
                                    <w:i/>
                                  </w:rPr>
                                </m:ctrlPr>
                              </m:sSubPr>
                              <m:e>
                                <m:r>
                                  <w:rPr>
                                    <w:rFonts w:ascii="Cambria Math" w:hAnsi="Cambria Math"/>
                                  </w:rPr>
                                  <m:t>p</m:t>
                                </m:r>
                              </m:e>
                              <m:sub>
                                <m:r>
                                  <w:rPr>
                                    <w:rFonts w:ascii="Cambria Math" w:hAnsi="Cambria Math"/>
                                  </w:rPr>
                                  <m:t>i</m:t>
                                </m:r>
                              </m:sub>
                            </m:sSub>
                            <m:r>
                              <w:rPr>
                                <w:rFonts w:ascii="Cambria Math" w:hAnsi="Cambria Math"/>
                              </w:rPr>
                              <m:t>+p</m:t>
                            </m:r>
                          </m:e>
                          <m:sub>
                            <m:r>
                              <w:rPr>
                                <w:rFonts w:ascii="Cambria Math" w:hAnsi="Cambria Math"/>
                              </w:rPr>
                              <m:t>j</m:t>
                            </m:r>
                          </m:sub>
                        </m:sSub>
                      </m:num>
                      <m:den>
                        <m:sSub>
                          <m:sSubPr>
                            <m:ctrlPr>
                              <w:rPr>
                                <w:rFonts w:ascii="Cambria Math" w:hAnsi="Cambria Math"/>
                                <w:i/>
                              </w:rPr>
                            </m:ctrlPr>
                          </m:sSubPr>
                          <m:e>
                            <m:r>
                              <w:rPr>
                                <w:rFonts w:ascii="Cambria Math" w:hAnsi="Cambria Math"/>
                              </w:rPr>
                              <m:t>2ρ</m:t>
                            </m:r>
                          </m:e>
                          <m:sub>
                            <m:r>
                              <w:rPr>
                                <w:rFonts w:ascii="Cambria Math" w:hAnsi="Cambria Math"/>
                              </w:rPr>
                              <m:t>j</m:t>
                            </m:r>
                          </m:sub>
                        </m:sSub>
                      </m:den>
                    </m:f>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b/>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8F2C81" w:rsidRDefault="008F2C81" w:rsidP="008F2C81">
            <w:pPr>
              <w:pStyle w:val="Listenabsatz"/>
              <w:numPr>
                <w:ilvl w:val="1"/>
                <w:numId w:val="3"/>
              </w:numPr>
            </w:pPr>
            <w:bookmarkStart w:id="32" w:name="pressure_force"/>
            <w:bookmarkEnd w:id="32"/>
          </w:p>
        </w:tc>
      </w:tr>
    </w:tbl>
    <w:p w:rsidR="008F2C81" w:rsidRDefault="008F2C81" w:rsidP="00427D93">
      <w:pPr>
        <w:spacing w:before="240"/>
      </w:pPr>
      <w:r>
        <w:t>Till now the pressure</w:t>
      </w:r>
      <w:r w:rsidR="009000F1">
        <w:t xml:space="preserve"> at the particle positions was an unknown.</w:t>
      </w:r>
      <w:r w:rsidR="00D76067">
        <w:t xml:space="preserve"> Müller et </w:t>
      </w:r>
      <w:r w:rsidR="005F1D4C">
        <w:t>al. propose</w:t>
      </w:r>
      <w:r w:rsidR="004975A1">
        <w:t>s</w:t>
      </w:r>
      <w:r w:rsidR="005F1D4C">
        <w:t xml:space="preserve"> to use the ideal gas state equation to derive the pressure directly from the density:</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F1D4C" w:rsidTr="00D76067">
        <w:tc>
          <w:tcPr>
            <w:tcW w:w="750" w:type="pct"/>
          </w:tcPr>
          <w:p w:rsidR="005F1D4C" w:rsidRDefault="005F1D4C" w:rsidP="00462299"/>
        </w:tc>
        <w:tc>
          <w:tcPr>
            <w:tcW w:w="3500" w:type="pct"/>
          </w:tcPr>
          <w:p w:rsidR="005F1D4C" w:rsidRDefault="00D76067" w:rsidP="00D76067">
            <m:oMathPara>
              <m:oMath>
                <m:r>
                  <w:rPr>
                    <w:rFonts w:ascii="Cambria Math" w:hAnsi="Cambria Math"/>
                  </w:rPr>
                  <m:t>p=k</m:t>
                </m:r>
                <m:d>
                  <m:dPr>
                    <m:ctrlPr>
                      <w:rPr>
                        <w:rFonts w:ascii="Cambria Math" w:hAnsi="Cambria Math"/>
                        <w:i/>
                      </w:rPr>
                    </m:ctrlPr>
                  </m:dPr>
                  <m:e>
                    <m:r>
                      <w:rPr>
                        <w:rFonts w:ascii="Cambria Math" w:hAnsi="Cambria Math"/>
                      </w:rPr>
                      <m:t>ρ-</m:t>
                    </m:r>
                    <m:sSub>
                      <m:sSubPr>
                        <m:ctrlPr>
                          <w:rPr>
                            <w:rFonts w:ascii="Cambria Math" w:hAnsi="Cambria Math"/>
                            <w:i/>
                          </w:rPr>
                        </m:ctrlPr>
                      </m:sSubPr>
                      <m:e>
                        <m:r>
                          <w:rPr>
                            <w:rFonts w:ascii="Cambria Math" w:hAnsi="Cambria Math"/>
                          </w:rPr>
                          <m:t>ρ</m:t>
                        </m:r>
                      </m:e>
                      <m:sub>
                        <m:r>
                          <w:rPr>
                            <w:rFonts w:ascii="Cambria Math" w:hAnsi="Cambria Math"/>
                          </w:rPr>
                          <m:t>0</m:t>
                        </m:r>
                      </m:sub>
                    </m:sSub>
                  </m:e>
                </m:d>
              </m:oMath>
            </m:oMathPara>
          </w:p>
        </w:tc>
        <w:tc>
          <w:tcPr>
            <w:tcW w:w="750" w:type="pct"/>
            <w:vAlign w:val="center"/>
          </w:tcPr>
          <w:p w:rsidR="005F1D4C" w:rsidRDefault="005F1D4C" w:rsidP="005F1D4C">
            <w:pPr>
              <w:pStyle w:val="Listenabsatz"/>
              <w:numPr>
                <w:ilvl w:val="1"/>
                <w:numId w:val="3"/>
              </w:numPr>
            </w:pPr>
          </w:p>
        </w:tc>
      </w:tr>
    </w:tbl>
    <w:p w:rsidR="00D76067" w:rsidRDefault="00D76067" w:rsidP="00D76067">
      <w:pPr>
        <w:spacing w:before="240"/>
        <w:jc w:val="center"/>
      </w:pPr>
      <m:oMath>
        <m:r>
          <w:rPr>
            <w:rFonts w:ascii="Cambria Math" w:hAnsi="Cambria Math"/>
          </w:rPr>
          <m:t>k</m:t>
        </m:r>
      </m:oMath>
      <w:r>
        <w:t xml:space="preserve">: gas constant depending on temperature; </w:t>
      </w:r>
      <m:oMath>
        <m:sSub>
          <m:sSubPr>
            <m:ctrlPr>
              <w:rPr>
                <w:rFonts w:ascii="Cambria Math" w:hAnsi="Cambria Math"/>
                <w:i/>
              </w:rPr>
            </m:ctrlPr>
          </m:sSubPr>
          <m:e>
            <m:r>
              <w:rPr>
                <w:rFonts w:ascii="Cambria Math" w:hAnsi="Cambria Math"/>
              </w:rPr>
              <m:t>ρ</m:t>
            </m:r>
          </m:e>
          <m:sub>
            <m:r>
              <w:rPr>
                <w:rFonts w:ascii="Cambria Math" w:hAnsi="Cambria Math"/>
              </w:rPr>
              <m:t>0</m:t>
            </m:r>
          </m:sub>
        </m:sSub>
      </m:oMath>
      <w:r>
        <w:t>: rest density</w:t>
      </w:r>
    </w:p>
    <w:p w:rsidR="008F2C81" w:rsidRDefault="00DF0D8C" w:rsidP="00427D93">
      <w:pPr>
        <w:spacing w:before="240"/>
      </w:pPr>
      <w:r>
        <w:t>Appling the SPH rule to the viscosity term yields the following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F0D8C" w:rsidTr="005842B8">
        <w:tc>
          <w:tcPr>
            <w:tcW w:w="750" w:type="pct"/>
          </w:tcPr>
          <w:p w:rsidR="00DF0D8C" w:rsidRDefault="00DF0D8C" w:rsidP="00462299"/>
        </w:tc>
        <w:tc>
          <w:tcPr>
            <w:tcW w:w="3500" w:type="pct"/>
          </w:tcPr>
          <w:p w:rsidR="00DF0D8C" w:rsidRDefault="00AF0EB0" w:rsidP="00DF0D8C">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viscosity</m:t>
                    </m:r>
                  </m:sup>
                </m:sSubSup>
                <m:r>
                  <w:rPr>
                    <w:rFonts w:ascii="Cambria Math" w:hAnsi="Cambria Math"/>
                  </w:rPr>
                  <m:t>=η</m:t>
                </m:r>
                <m:r>
                  <m:rPr>
                    <m:sty m:val="p"/>
                  </m:rPr>
                  <w:rPr>
                    <w:rFonts w:ascii="Cambria Math" w:hAnsi="Cambria Math"/>
                  </w:rPr>
                  <m:t>∇</m:t>
                </m:r>
                <m:r>
                  <w:rPr>
                    <w:rFonts w:ascii="Cambria Math" w:hAnsi="Cambria Math"/>
                  </w:rPr>
                  <m:t>⋅</m:t>
                </m:r>
                <m:r>
                  <m:rPr>
                    <m:sty m:val="p"/>
                  </m:rPr>
                  <w:rPr>
                    <w:rFonts w:ascii="Cambria Math" w:hAnsi="Cambria Math"/>
                  </w:rPr>
                  <m:t>∇</m:t>
                </m:r>
                <m:r>
                  <m:rPr>
                    <m:sty m:val="b"/>
                  </m:rPr>
                  <w:rPr>
                    <w:rFonts w:ascii="Cambria Math" w:hAnsi="Cambria Math"/>
                  </w:rPr>
                  <m:t>v</m:t>
                </m:r>
                <m:d>
                  <m:dPr>
                    <m:ctrlPr>
                      <w:rPr>
                        <w:rFonts w:ascii="Cambria Math" w:hAnsi="Cambria Math"/>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e>
                </m:d>
                <m:r>
                  <m:rPr>
                    <m:sty m:val="p"/>
                  </m:rPr>
                  <w:rPr>
                    <w:rFonts w:ascii="Cambria Math" w:hAnsi="Cambria Math"/>
                  </w:rPr>
                  <m:t>=</m:t>
                </m:r>
                <m:r>
                  <w:rPr>
                    <w:rFonts w:ascii="Cambria Math" w:hAnsi="Cambria Math"/>
                  </w:rPr>
                  <m:t>η</m:t>
                </m:r>
                <m:nary>
                  <m:naryPr>
                    <m:chr m:val="∑"/>
                    <m:supHide m:val="on"/>
                    <m:ctrlPr>
                      <w:rPr>
                        <w:rFonts w:ascii="Cambria Math" w:hAnsi="Cambria Math"/>
                      </w:rPr>
                    </m:ctrlPr>
                  </m:naryPr>
                  <m:sub>
                    <m:r>
                      <w:rPr>
                        <w:rFonts w:ascii="Cambria Math" w:hAnsi="Cambria Math"/>
                      </w:rPr>
                      <m:t>j</m:t>
                    </m:r>
                  </m:sub>
                  <m:sup/>
                  <m:e>
                    <m:sSub>
                      <m:sSubPr>
                        <m:ctrlPr>
                          <w:rPr>
                            <w:rFonts w:ascii="Cambria Math" w:hAnsi="Cambria Math"/>
                          </w:rPr>
                        </m:ctrlPr>
                      </m:sSubPr>
                      <m:e>
                        <m:r>
                          <m:rPr>
                            <m:sty m:val="b"/>
                          </m:rPr>
                          <w:rPr>
                            <w:rFonts w:ascii="Cambria Math" w:hAnsi="Cambria Math"/>
                          </w:rPr>
                          <m:t>v</m:t>
                        </m:r>
                      </m:e>
                      <m:sub>
                        <m:r>
                          <m:rPr>
                            <m:sty m:val="p"/>
                          </m:rPr>
                          <w:rPr>
                            <w:rFonts w:ascii="Cambria Math" w:hAnsi="Cambria Math"/>
                          </w:rPr>
                          <m:t>j</m:t>
                        </m:r>
                      </m:sub>
                    </m:sSub>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DF0D8C" w:rsidRDefault="00DF0D8C" w:rsidP="00DF0D8C">
            <w:pPr>
              <w:pStyle w:val="Listenabsatz"/>
              <w:numPr>
                <w:ilvl w:val="1"/>
                <w:numId w:val="3"/>
              </w:numPr>
            </w:pPr>
          </w:p>
        </w:tc>
      </w:tr>
    </w:tbl>
    <w:p w:rsidR="00DF0D8C" w:rsidRDefault="00DF0D8C" w:rsidP="00427D93">
      <w:pPr>
        <w:spacing w:before="240"/>
      </w:pPr>
      <w:r>
        <w:t>Which again results in asymmetric forces</w:t>
      </w:r>
      <w:r w:rsidR="00475D82">
        <w:t xml:space="preserve"> for two particles with different velocities. The viscosity forces depend only on velocity differences, not on absolute velocities, therefore the use of velocity differences is a legitimate way </w:t>
      </w:r>
      <w:r w:rsidR="004028D0">
        <w:t>of balancing</w:t>
      </w:r>
      <w:r w:rsidR="00475D82">
        <w:t xml:space="preserve"> the force equation: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4028D0" w:rsidTr="00E54166">
        <w:tc>
          <w:tcPr>
            <w:tcW w:w="750" w:type="pct"/>
          </w:tcPr>
          <w:p w:rsidR="004028D0" w:rsidRDefault="004028D0" w:rsidP="00E54166"/>
        </w:tc>
        <w:tc>
          <w:tcPr>
            <w:tcW w:w="3500" w:type="pct"/>
          </w:tcPr>
          <w:p w:rsidR="004028D0" w:rsidRDefault="00AF0EB0" w:rsidP="004028D0">
            <m:oMathPara>
              <m:oMath>
                <m:sSubSup>
                  <m:sSubSupPr>
                    <m:ctrlPr>
                      <w:rPr>
                        <w:rFonts w:ascii="Cambria Math" w:hAnsi="Cambria Math"/>
                        <w:i/>
                      </w:rPr>
                    </m:ctrlPr>
                  </m:sSubSupPr>
                  <m:e>
                    <m:r>
                      <m:rPr>
                        <m:sty m:val="b"/>
                      </m:rPr>
                      <w:rPr>
                        <w:rFonts w:ascii="Cambria Math" w:hAnsi="Cambria Math"/>
                      </w:rPr>
                      <m:t>F</m:t>
                    </m:r>
                  </m:e>
                  <m:sub>
                    <m:r>
                      <w:rPr>
                        <w:rFonts w:ascii="Cambria Math" w:hAnsi="Cambria Math"/>
                      </w:rPr>
                      <m:t>i</m:t>
                    </m:r>
                  </m:sub>
                  <m:sup>
                    <m:r>
                      <w:rPr>
                        <w:rFonts w:ascii="Cambria Math" w:hAnsi="Cambria Math"/>
                      </w:rPr>
                      <m:t>viscosity</m:t>
                    </m:r>
                  </m:sup>
                </m:sSubSup>
                <m:r>
                  <m:rPr>
                    <m:sty m:val="p"/>
                  </m:rPr>
                  <w:rPr>
                    <w:rFonts w:ascii="Cambria Math" w:hAnsi="Cambria Math"/>
                  </w:rPr>
                  <m:t>=</m:t>
                </m:r>
                <m:r>
                  <w:rPr>
                    <w:rFonts w:ascii="Cambria Math" w:hAnsi="Cambria Math"/>
                  </w:rPr>
                  <m:t>η</m:t>
                </m:r>
                <m:nary>
                  <m:naryPr>
                    <m:chr m:val="∑"/>
                    <m:supHide m:val="on"/>
                    <m:ctrlPr>
                      <w:rPr>
                        <w:rFonts w:ascii="Cambria Math" w:hAnsi="Cambria Math"/>
                      </w:rPr>
                    </m:ctrlPr>
                  </m:naryPr>
                  <m:sub>
                    <m:r>
                      <w:rPr>
                        <w:rFonts w:ascii="Cambria Math" w:hAnsi="Cambria Math"/>
                      </w:rPr>
                      <m:t>j</m:t>
                    </m:r>
                  </m:sub>
                  <m:sup/>
                  <m:e>
                    <m:sSub>
                      <m:sSubPr>
                        <m:ctrlPr>
                          <w:rPr>
                            <w:rFonts w:ascii="Cambria Math" w:hAnsi="Cambria Math"/>
                            <w:i/>
                          </w:rPr>
                        </m:ctrlPr>
                      </m:sSubPr>
                      <m:e>
                        <m:r>
                          <w:rPr>
                            <w:rFonts w:ascii="Cambria Math" w:hAnsi="Cambria Math"/>
                          </w:rPr>
                          <m:t>m</m:t>
                        </m:r>
                      </m:e>
                      <m:sub>
                        <m:r>
                          <w:rPr>
                            <w:rFonts w:ascii="Cambria Math" w:hAnsi="Cambria Math"/>
                          </w:rPr>
                          <m:t>j</m:t>
                        </m:r>
                      </m:sub>
                    </m:sSub>
                    <m:f>
                      <m:fPr>
                        <m:ctrlPr>
                          <w:rPr>
                            <w:rFonts w:ascii="Cambria Math" w:hAnsi="Cambria Math"/>
                            <w:i/>
                          </w:rPr>
                        </m:ctrlPr>
                      </m:fPr>
                      <m:num>
                        <m:sSub>
                          <m:sSubPr>
                            <m:ctrlPr>
                              <w:rPr>
                                <w:rFonts w:ascii="Cambria Math" w:hAnsi="Cambria Math"/>
                                <w:i/>
                              </w:rPr>
                            </m:ctrlPr>
                          </m:sSubPr>
                          <m:e>
                            <m:r>
                              <m:rPr>
                                <m:sty m:val="b"/>
                              </m:rPr>
                              <w:rPr>
                                <w:rFonts w:ascii="Cambria Math" w:hAnsi="Cambria Math"/>
                              </w:rPr>
                              <m:t>v</m:t>
                            </m:r>
                          </m:e>
                          <m:sub>
                            <m:r>
                              <w:rPr>
                                <w:rFonts w:ascii="Cambria Math" w:hAnsi="Cambria Math"/>
                              </w:rPr>
                              <m:t>j</m:t>
                            </m:r>
                          </m:sub>
                        </m:sSub>
                        <m:r>
                          <w:rPr>
                            <w:rFonts w:ascii="Cambria Math" w:hAnsi="Cambria Math"/>
                          </w:rPr>
                          <m:t>-</m:t>
                        </m:r>
                        <m:sSub>
                          <m:sSubPr>
                            <m:ctrlPr>
                              <w:rPr>
                                <w:rFonts w:ascii="Cambria Math" w:hAnsi="Cambria Math"/>
                                <w:i/>
                              </w:rPr>
                            </m:ctrlPr>
                          </m:sSubPr>
                          <m:e>
                            <m:r>
                              <m:rPr>
                                <m:sty m:val="b"/>
                              </m:rPr>
                              <w:rPr>
                                <w:rFonts w:ascii="Cambria Math" w:hAnsi="Cambria Math"/>
                              </w:rPr>
                              <m:t>v</m:t>
                            </m:r>
                          </m:e>
                          <m:sub>
                            <m:r>
                              <w:rPr>
                                <w:rFonts w:ascii="Cambria Math" w:hAnsi="Cambria Math"/>
                              </w:rPr>
                              <m:t>i</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m:rPr>
                        <m:sty m:val="p"/>
                      </m:rPr>
                      <w:rPr>
                        <w:rFonts w:ascii="Cambria Math" w:hAnsi="Cambria Math"/>
                      </w:rPr>
                      <m:t>∇</m:t>
                    </m:r>
                    <m:r>
                      <w:rPr>
                        <w:rFonts w:ascii="Cambria Math" w:hAnsi="Cambria Math"/>
                      </w:rPr>
                      <m:t>⋅</m:t>
                    </m:r>
                    <m:r>
                      <m:rPr>
                        <m:sty m:val="p"/>
                      </m:rPr>
                      <w:rPr>
                        <w:rFonts w:ascii="Cambria Math" w:hAnsi="Cambria Math"/>
                      </w:rPr>
                      <m:t>∇</m:t>
                    </m:r>
                    <m:r>
                      <w:rPr>
                        <w:rFonts w:ascii="Cambria Math" w:hAnsi="Cambria Math"/>
                      </w:rPr>
                      <m:t>W</m:t>
                    </m:r>
                    <m:d>
                      <m:dPr>
                        <m:ctrlPr>
                          <w:rPr>
                            <w:rFonts w:ascii="Cambria Math" w:hAnsi="Cambria Math"/>
                            <w:i/>
                          </w:rPr>
                        </m:ctrlPr>
                      </m:dPr>
                      <m:e>
                        <m:sSub>
                          <m:sSubPr>
                            <m:ctrlPr>
                              <w:rPr>
                                <w:rFonts w:ascii="Cambria Math" w:hAnsi="Cambria Math"/>
                                <w:i/>
                              </w:rPr>
                            </m:ctrlPr>
                          </m:sSubPr>
                          <m:e>
                            <m:r>
                              <m:rPr>
                                <m:sty m:val="b"/>
                              </m:rPr>
                              <w:rPr>
                                <w:rFonts w:ascii="Cambria Math" w:hAnsi="Cambria Math"/>
                              </w:rPr>
                              <m:t>r</m:t>
                            </m:r>
                          </m:e>
                          <m:sub>
                            <m:r>
                              <w:rPr>
                                <w:rFonts w:ascii="Cambria Math" w:hAnsi="Cambria Math"/>
                              </w:rPr>
                              <m:t>i</m:t>
                            </m:r>
                          </m:sub>
                        </m:sSub>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d>
                  </m:e>
                </m:nary>
              </m:oMath>
            </m:oMathPara>
          </w:p>
        </w:tc>
        <w:tc>
          <w:tcPr>
            <w:tcW w:w="750" w:type="pct"/>
            <w:vAlign w:val="center"/>
          </w:tcPr>
          <w:p w:rsidR="004028D0" w:rsidRDefault="004028D0" w:rsidP="004028D0">
            <w:pPr>
              <w:pStyle w:val="Listenabsatz"/>
              <w:numPr>
                <w:ilvl w:val="1"/>
                <w:numId w:val="3"/>
              </w:numPr>
            </w:pPr>
            <w:bookmarkStart w:id="33" w:name="viscosity_force"/>
            <w:bookmarkEnd w:id="33"/>
          </w:p>
        </w:tc>
      </w:tr>
    </w:tbl>
    <w:p w:rsidR="004028D0" w:rsidRDefault="004028D0" w:rsidP="00427D93">
      <w:pPr>
        <w:spacing w:before="240"/>
      </w:pPr>
      <w:r>
        <w:t xml:space="preserve">This means the viscosity force in our model accelerates a particle to </w:t>
      </w:r>
      <w:r w:rsidR="004975A1">
        <w:t>meet</w:t>
      </w:r>
      <w:r>
        <w:t xml:space="preserve"> the relative speed of its environment.</w:t>
      </w:r>
    </w:p>
    <w:p w:rsidR="004975A1" w:rsidRDefault="004975A1" w:rsidP="00DA2456">
      <w:pPr>
        <w:spacing w:before="240"/>
      </w:pPr>
      <w:r>
        <w:t xml:space="preserve">Now we have a simple model for the forces acting on the particles that contains everything what’s expressed </w:t>
      </w:r>
      <w:r w:rsidR="00DA2456">
        <w:t>by the</w:t>
      </w:r>
      <w:r>
        <w:t xml:space="preserve"> Navier-Stokes equation. But there’s an additional </w:t>
      </w:r>
      <w:r w:rsidR="00151039">
        <w:t xml:space="preserve">fluid </w:t>
      </w:r>
      <w:r>
        <w:t>force</w:t>
      </w:r>
      <w:r w:rsidR="00151039">
        <w:t xml:space="preserve"> relevant for the scenario we’d like to describe, that’s not covered by the momentum equation. Fluids interacting with solid environments often produce small splashes and puddles with much free surface, </w:t>
      </w:r>
      <w:r w:rsidR="00882DD1">
        <w:t xml:space="preserve">where </w:t>
      </w:r>
      <w:r w:rsidR="00DA2456">
        <w:t xml:space="preserve">the </w:t>
      </w:r>
      <w:r w:rsidR="00151039">
        <w:t>surface tension force plays a noticeable role.</w:t>
      </w:r>
      <w:r>
        <w:t xml:space="preserve"> </w:t>
      </w:r>
      <w:r w:rsidR="00DA2456">
        <w:t xml:space="preserve">As described in </w:t>
      </w:r>
      <w:r w:rsidR="00AF0EB0">
        <w:fldChar w:fldCharType="begin"/>
      </w:r>
      <w:r w:rsidR="00DA2456">
        <w:instrText xml:space="preserve"> REF _Ref193172366 \w \h </w:instrText>
      </w:r>
      <w:r w:rsidR="00AF0EB0">
        <w:fldChar w:fldCharType="separate"/>
      </w:r>
      <w:r w:rsidR="00DA2456">
        <w:t>2.2</w:t>
      </w:r>
      <w:r w:rsidR="00AF0EB0">
        <w:fldChar w:fldCharType="end"/>
      </w:r>
      <w:r w:rsidR="00DA2456">
        <w:t xml:space="preserve"> the surface tension forces try to minimize the surface of the fluid body, to achieve an energetically favorable form. The bigger the curvature of the surface is</w:t>
      </w:r>
      <w:r w:rsidR="00947F08">
        <w:t>,</w:t>
      </w:r>
      <w:r w:rsidR="00DA2456">
        <w:t xml:space="preserve"> the bigger should be the surface tension forces that push the border particles towards the </w:t>
      </w:r>
      <w:r w:rsidR="00885EB7">
        <w:t>fluid body</w:t>
      </w:r>
      <w:r w:rsidR="00DA2456">
        <w:t>.</w:t>
      </w:r>
      <w:r w:rsidR="00304E4C">
        <w:t xml:space="preserve"> In order to find the particles at the surface</w:t>
      </w:r>
      <w:r w:rsidR="00885EB7">
        <w:t xml:space="preserve"> and ca</w:t>
      </w:r>
      <w:r w:rsidR="000C1234">
        <w:t>lculate the surface tension for</w:t>
      </w:r>
      <w:r w:rsidR="00885EB7">
        <w:t>ces</w:t>
      </w:r>
      <w:r w:rsidR="00304E4C">
        <w:t xml:space="preserve">, the color field method is used in </w:t>
      </w:r>
      <w:sdt>
        <w:sdtPr>
          <w:id w:val="929663"/>
          <w:citation/>
        </w:sdtPr>
        <w:sdtContent>
          <w:r w:rsidR="00AF0EB0">
            <w:fldChar w:fldCharType="begin"/>
          </w:r>
          <w:r w:rsidR="00304E4C" w:rsidRPr="00304E4C">
            <w:instrText xml:space="preserve"> CITATION MCG03 \l 1031 </w:instrText>
          </w:r>
          <w:r w:rsidR="00AF0EB0">
            <w:fldChar w:fldCharType="separate"/>
          </w:r>
          <w:r w:rsidR="00304E4C" w:rsidRPr="00304E4C">
            <w:rPr>
              <w:noProof/>
            </w:rPr>
            <w:t>[MCG03]</w:t>
          </w:r>
          <w:r w:rsidR="00AF0EB0">
            <w:fldChar w:fldCharType="end"/>
          </w:r>
        </w:sdtContent>
      </w:sdt>
      <w:r w:rsidR="00304E4C">
        <w:t xml:space="preserve">. </w:t>
      </w:r>
      <w:r w:rsidR="00581D98">
        <w:t>A color field</w:t>
      </w:r>
      <w:r w:rsidR="00304E4C">
        <w:t xml:space="preserve"> </w:t>
      </w:r>
      <w:r w:rsidR="00581D98">
        <w:t xml:space="preserve">is </w:t>
      </w:r>
      <w:r w:rsidR="00304E4C">
        <w:t>1 at particle positions and 0 everywhere else</w:t>
      </w:r>
      <w:r w:rsidR="00581D98">
        <w:t>. The smoothed color field has the form:</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81D98" w:rsidTr="005842B8">
        <w:tc>
          <w:tcPr>
            <w:tcW w:w="750" w:type="pct"/>
          </w:tcPr>
          <w:p w:rsidR="00581D98" w:rsidRDefault="00581D98" w:rsidP="00462299"/>
        </w:tc>
        <w:tc>
          <w:tcPr>
            <w:tcW w:w="3500" w:type="pct"/>
          </w:tcPr>
          <w:p w:rsidR="00581D98" w:rsidRDefault="00AF0EB0" w:rsidP="00581D98">
            <m:oMathPara>
              <m:oMath>
                <m:sSub>
                  <m:sSubPr>
                    <m:ctrlPr>
                      <w:rPr>
                        <w:rFonts w:ascii="Cambria Math" w:hAnsi="Cambria Math"/>
                        <w:i/>
                      </w:rPr>
                    </m:ctrlPr>
                  </m:sSubPr>
                  <m:e>
                    <m:r>
                      <w:rPr>
                        <w:rFonts w:ascii="Cambria Math" w:hAnsi="Cambria Math"/>
                      </w:rPr>
                      <m:t>c</m:t>
                    </m:r>
                  </m:e>
                  <m:sub>
                    <m:r>
                      <w:rPr>
                        <w:rFonts w:ascii="Cambria Math" w:hAnsi="Cambria Math"/>
                      </w:rPr>
                      <m:t>S</m:t>
                    </m:r>
                  </m:sub>
                </m:sSub>
                <m:d>
                  <m:dPr>
                    <m:ctrlPr>
                      <w:rPr>
                        <w:rFonts w:ascii="Cambria Math" w:hAnsi="Cambria Math"/>
                        <w:i/>
                      </w:rPr>
                    </m:ctrlPr>
                  </m:dPr>
                  <m:e>
                    <m:r>
                      <m:rPr>
                        <m:sty m:val="b"/>
                      </m:rPr>
                      <w:rPr>
                        <w:rFonts w:ascii="Cambria Math" w:hAnsi="Cambria Math"/>
                      </w:rPr>
                      <m:t>r</m:t>
                    </m:r>
                  </m:e>
                </m:d>
                <m:r>
                  <w:rPr>
                    <w:rFonts w:ascii="Cambria Math" w:hAnsi="Cambria Math"/>
                  </w:rPr>
                  <m:t>=</m:t>
                </m:r>
                <m:nary>
                  <m:naryPr>
                    <m:chr m:val="∑"/>
                    <m:supHide m:val="on"/>
                    <m:ctrlPr>
                      <w:rPr>
                        <w:rFonts w:ascii="Cambria Math" w:hAnsi="Cambria Math"/>
                        <w:i/>
                      </w:rPr>
                    </m:ctrlPr>
                  </m:naryPr>
                  <m:sub>
                    <m:r>
                      <w:rPr>
                        <w:rFonts w:ascii="Cambria Math" w:hAnsi="Cambria Math"/>
                      </w:rPr>
                      <m:t>j</m:t>
                    </m:r>
                  </m:sub>
                  <m:sup/>
                  <m:e>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m</m:t>
                            </m:r>
                          </m:e>
                          <m:sub>
                            <m:r>
                              <w:rPr>
                                <w:rFonts w:ascii="Cambria Math" w:hAnsi="Cambria Math"/>
                              </w:rPr>
                              <m:t>j</m:t>
                            </m:r>
                          </m:sub>
                        </m:sSub>
                      </m:num>
                      <m:den>
                        <m:sSub>
                          <m:sSubPr>
                            <m:ctrlPr>
                              <w:rPr>
                                <w:rFonts w:ascii="Cambria Math" w:hAnsi="Cambria Math"/>
                                <w:i/>
                              </w:rPr>
                            </m:ctrlPr>
                          </m:sSubPr>
                          <m:e>
                            <m:r>
                              <w:rPr>
                                <w:rFonts w:ascii="Cambria Math" w:hAnsi="Cambria Math"/>
                              </w:rPr>
                              <m:t>ρ</m:t>
                            </m:r>
                          </m:e>
                          <m:sub>
                            <m:r>
                              <w:rPr>
                                <w:rFonts w:ascii="Cambria Math" w:hAnsi="Cambria Math"/>
                              </w:rPr>
                              <m:t>j</m:t>
                            </m:r>
                          </m:sub>
                        </m:sSub>
                      </m:den>
                    </m:f>
                    <m:r>
                      <w:rPr>
                        <w:rFonts w:ascii="Cambria Math" w:hAnsi="Cambria Math"/>
                      </w:rPr>
                      <m:t>W(</m:t>
                    </m:r>
                    <m:r>
                      <m:rPr>
                        <m:sty m:val="b"/>
                      </m:rPr>
                      <w:rPr>
                        <w:rFonts w:ascii="Cambria Math" w:hAnsi="Cambria Math"/>
                      </w:rPr>
                      <m:t>r</m:t>
                    </m:r>
                    <m:r>
                      <w:rPr>
                        <w:rFonts w:ascii="Cambria Math" w:hAnsi="Cambria Math"/>
                      </w:rPr>
                      <m:t>-</m:t>
                    </m:r>
                    <m:sSub>
                      <m:sSubPr>
                        <m:ctrlPr>
                          <w:rPr>
                            <w:rFonts w:ascii="Cambria Math" w:hAnsi="Cambria Math"/>
                            <w:i/>
                          </w:rPr>
                        </m:ctrlPr>
                      </m:sSubPr>
                      <m:e>
                        <m:r>
                          <m:rPr>
                            <m:sty m:val="b"/>
                          </m:rPr>
                          <w:rPr>
                            <w:rFonts w:ascii="Cambria Math" w:hAnsi="Cambria Math"/>
                          </w:rPr>
                          <m:t>r</m:t>
                        </m:r>
                      </m:e>
                      <m:sub>
                        <m:r>
                          <w:rPr>
                            <w:rFonts w:ascii="Cambria Math" w:hAnsi="Cambria Math"/>
                          </w:rPr>
                          <m:t>j</m:t>
                        </m:r>
                      </m:sub>
                    </m:sSub>
                    <m:r>
                      <w:rPr>
                        <w:rFonts w:ascii="Cambria Math" w:hAnsi="Cambria Math"/>
                      </w:rPr>
                      <m:t>,h)</m:t>
                    </m:r>
                  </m:e>
                </m:nary>
              </m:oMath>
            </m:oMathPara>
          </w:p>
        </w:tc>
        <w:tc>
          <w:tcPr>
            <w:tcW w:w="750" w:type="pct"/>
            <w:vAlign w:val="center"/>
          </w:tcPr>
          <w:p w:rsidR="00581D98" w:rsidRDefault="00581D98" w:rsidP="00581D98">
            <w:pPr>
              <w:pStyle w:val="Listenabsatz"/>
              <w:numPr>
                <w:ilvl w:val="1"/>
                <w:numId w:val="3"/>
              </w:numPr>
            </w:pPr>
          </w:p>
        </w:tc>
      </w:tr>
    </w:tbl>
    <w:p w:rsidR="00581D98" w:rsidRDefault="002118D8" w:rsidP="00DA2456">
      <w:pPr>
        <w:spacing w:before="240"/>
      </w:pPr>
      <w:r>
        <w:t xml:space="preserve">The gradient </w:t>
      </w:r>
      <m:oMath>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oMath>
      <w:r>
        <w:t xml:space="preserve"> of the color field gives us two kinds of information: Its length becomes huge </w:t>
      </w:r>
      <w:r w:rsidR="000950E3">
        <w:t xml:space="preserve">only </w:t>
      </w:r>
      <w:r>
        <w:t xml:space="preserve">near </w:t>
      </w:r>
      <w:r w:rsidR="00021CA2">
        <w:t xml:space="preserve">the surface, which helps us identifying surface particles and its direction points towards the center of the fluid body, which is a good choice for the direction of the surface force. </w:t>
      </w:r>
      <w:r w:rsidR="003F035A">
        <w:t xml:space="preserve">The surface </w:t>
      </w:r>
      <w:r w:rsidR="003F035A">
        <w:lastRenderedPageBreak/>
        <w:t>curvature, which is a magnitude for the size of the force, could be expressed trough the Laplacian of the color field:</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3F035A" w:rsidTr="005842B8">
        <w:tc>
          <w:tcPr>
            <w:tcW w:w="750" w:type="pct"/>
          </w:tcPr>
          <w:p w:rsidR="003F035A" w:rsidRDefault="003F035A" w:rsidP="00462299"/>
        </w:tc>
        <w:tc>
          <w:tcPr>
            <w:tcW w:w="3500" w:type="pct"/>
          </w:tcPr>
          <w:p w:rsidR="003F035A" w:rsidRDefault="003F035A" w:rsidP="003F035A">
            <m:oMathPara>
              <m:oMath>
                <m:r>
                  <w:rPr>
                    <w:rFonts w:ascii="Cambria Math" w:hAnsi="Cambria Math"/>
                  </w:rPr>
                  <m:t>κ=</m:t>
                </m:r>
                <m:f>
                  <m:fPr>
                    <m:ctrlPr>
                      <w:rPr>
                        <w:rFonts w:ascii="Cambria Math" w:hAnsi="Cambria Math"/>
                        <w:i/>
                      </w:rPr>
                    </m:ctrlPr>
                  </m:fPr>
                  <m:num>
                    <m:r>
                      <w:rPr>
                        <w:rFonts w:ascii="Cambria Math" w:hAnsi="Cambria Math"/>
                      </w:rPr>
                      <m:t>-</m:t>
                    </m:r>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oMath>
            </m:oMathPara>
          </w:p>
        </w:tc>
        <w:tc>
          <w:tcPr>
            <w:tcW w:w="750" w:type="pct"/>
            <w:vAlign w:val="center"/>
          </w:tcPr>
          <w:p w:rsidR="003F035A" w:rsidRDefault="003F035A" w:rsidP="003F035A">
            <w:pPr>
              <w:pStyle w:val="Listenabsatz"/>
              <w:numPr>
                <w:ilvl w:val="1"/>
                <w:numId w:val="3"/>
              </w:numPr>
            </w:pPr>
          </w:p>
        </w:tc>
      </w:tr>
    </w:tbl>
    <w:p w:rsidR="003F035A" w:rsidRDefault="006F4F4C" w:rsidP="00DA2456">
      <w:pPr>
        <w:spacing w:before="240"/>
      </w:pPr>
      <w:r>
        <w:t xml:space="preserve">Using the color field gradient as force direction and “marker” for surface particles and the </w:t>
      </w:r>
      <w:r w:rsidR="00AB5CC0">
        <w:t>curvature</w:t>
      </w:r>
      <w:r>
        <w:t xml:space="preserve"> as magnitude for the force size leads to the following equation for the surface tension force: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6F4F4C" w:rsidTr="00AB5CC0">
        <w:tc>
          <w:tcPr>
            <w:tcW w:w="750" w:type="pct"/>
          </w:tcPr>
          <w:p w:rsidR="006F4F4C" w:rsidRDefault="006F4F4C" w:rsidP="00462299"/>
        </w:tc>
        <w:tc>
          <w:tcPr>
            <w:tcW w:w="3500" w:type="pct"/>
          </w:tcPr>
          <w:p w:rsidR="006F4F4C" w:rsidRDefault="00AF0EB0" w:rsidP="006F4F4C">
            <m:oMathPara>
              <m:oMath>
                <m:sSup>
                  <m:sSupPr>
                    <m:ctrlPr>
                      <w:rPr>
                        <w:rFonts w:ascii="Cambria Math" w:hAnsi="Cambria Math"/>
                        <w:i/>
                      </w:rPr>
                    </m:ctrlPr>
                  </m:sSupPr>
                  <m:e>
                    <m:r>
                      <m:rPr>
                        <m:sty m:val="b"/>
                      </m:rPr>
                      <w:rPr>
                        <w:rFonts w:ascii="Cambria Math" w:hAnsi="Cambria Math"/>
                      </w:rPr>
                      <m:t>F</m:t>
                    </m:r>
                  </m:e>
                  <m:sup>
                    <m:r>
                      <w:rPr>
                        <w:rFonts w:ascii="Cambria Math" w:hAnsi="Cambria Math"/>
                      </w:rPr>
                      <m:t>surfacetens</m:t>
                    </m:r>
                    <m:r>
                      <w:rPr>
                        <w:rFonts w:ascii="Cambria Math" w:hAnsi="Cambria Math"/>
                      </w:rPr>
                      <m:t>ion</m:t>
                    </m:r>
                  </m:sup>
                </m:sSup>
                <m:r>
                  <w:rPr>
                    <w:rFonts w:ascii="Cambria Math" w:hAnsi="Cambria Math"/>
                  </w:rPr>
                  <m:t>=σκ</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=-σ</m:t>
                </m:r>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f>
                  <m:fPr>
                    <m:ctrlPr>
                      <w:rPr>
                        <w:rFonts w:ascii="Cambria Math" w:hAnsi="Cambria Math"/>
                        <w:i/>
                      </w:rPr>
                    </m:ctrlPr>
                  </m:fPr>
                  <m:num>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num>
                  <m:den>
                    <m:d>
                      <m:dPr>
                        <m:begChr m:val="|"/>
                        <m:endChr m:val="|"/>
                        <m:ctrlPr>
                          <w:rPr>
                            <w:rFonts w:ascii="Cambria Math" w:hAnsi="Cambria Math"/>
                            <w:i/>
                          </w:rPr>
                        </m:ctrlPr>
                      </m:dPr>
                      <m:e>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e>
                    </m:d>
                  </m:den>
                </m:f>
              </m:oMath>
            </m:oMathPara>
          </w:p>
        </w:tc>
        <w:tc>
          <w:tcPr>
            <w:tcW w:w="750" w:type="pct"/>
            <w:vAlign w:val="center"/>
          </w:tcPr>
          <w:p w:rsidR="006F4F4C" w:rsidRDefault="006F4F4C" w:rsidP="006F4F4C">
            <w:pPr>
              <w:pStyle w:val="Listenabsatz"/>
              <w:numPr>
                <w:ilvl w:val="1"/>
                <w:numId w:val="3"/>
              </w:numPr>
            </w:pPr>
            <w:bookmarkStart w:id="34" w:name="surface_tension_force"/>
            <w:bookmarkEnd w:id="34"/>
          </w:p>
        </w:tc>
      </w:tr>
    </w:tbl>
    <w:p w:rsidR="00AB5CC0" w:rsidRDefault="00AB5CC0" w:rsidP="00AB5CC0">
      <w:pPr>
        <w:spacing w:before="240"/>
        <w:jc w:val="center"/>
      </w:pPr>
      <m:oMath>
        <m:r>
          <w:rPr>
            <w:rFonts w:ascii="Cambria Math" w:hAnsi="Cambria Math"/>
          </w:rPr>
          <m:t>σ</m:t>
        </m:r>
      </m:oMath>
      <w:r>
        <w:t>: surface tension coefficient, depends on the materials that form the surface</w:t>
      </w:r>
    </w:p>
    <w:p w:rsidR="00FB5500" w:rsidRDefault="00AB5CC0" w:rsidP="00FB5500">
      <w:pPr>
        <w:spacing w:before="240"/>
      </w:pPr>
      <m:oMath>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S</m:t>
            </m:r>
          </m:sub>
        </m:sSub>
        <m:r>
          <w:rPr>
            <w:rFonts w:ascii="Cambria Math" w:hAnsi="Cambria Math"/>
          </w:rPr>
          <m:t>|</m:t>
        </m:r>
      </m:oMath>
      <w:r>
        <w:t xml:space="preserve"> is near to zero for inner particles, so the surface tension is only </w:t>
      </w:r>
      <w:r w:rsidR="00EF08FE">
        <w:t xml:space="preserve">getting </w:t>
      </w:r>
      <w:r>
        <w:t>evaluated when it exceeds a certain threshold to avoid numeric problems.</w:t>
      </w:r>
      <w:r w:rsidR="00EF08FE">
        <w:t xml:space="preserve"> It should be mentioned that this surface tension model can be error-prone under some circumstances, so also other models proposed in the literature (i.e. in </w:t>
      </w:r>
      <w:sdt>
        <w:sdtPr>
          <w:id w:val="929682"/>
          <w:citation/>
        </w:sdtPr>
        <w:sdtContent>
          <w:r w:rsidR="00AF0EB0">
            <w:fldChar w:fldCharType="begin"/>
          </w:r>
          <w:r w:rsidR="00EF08FE" w:rsidRPr="00EF08FE">
            <w:instrText xml:space="preserve"> CITATION BT07 \l 1031 </w:instrText>
          </w:r>
          <w:r w:rsidR="00AF0EB0">
            <w:fldChar w:fldCharType="separate"/>
          </w:r>
          <w:r w:rsidR="00EF08FE" w:rsidRPr="00EF08FE">
            <w:rPr>
              <w:noProof/>
            </w:rPr>
            <w:t>[BT07]</w:t>
          </w:r>
          <w:r w:rsidR="00AF0EB0">
            <w:fldChar w:fldCharType="end"/>
          </w:r>
        </w:sdtContent>
      </w:sdt>
      <w:r w:rsidR="00EF08FE">
        <w:t>) may be worth an evaluation.</w:t>
      </w:r>
    </w:p>
    <w:p w:rsidR="00A8119B" w:rsidRDefault="00A8119B" w:rsidP="00A8119B">
      <w:pPr>
        <w:pStyle w:val="berschrift2"/>
      </w:pPr>
      <w:r>
        <w:t>Basic simulation algorithm</w:t>
      </w:r>
    </w:p>
    <w:p w:rsidR="00A8119B" w:rsidRDefault="00A8119B" w:rsidP="00A8119B">
      <w:r>
        <w:t xml:space="preserve">The last subchapter described how the fluid forces acting on the particles could be derived </w:t>
      </w:r>
      <w:r w:rsidR="00536147">
        <w:t>directly</w:t>
      </w:r>
      <w:r>
        <w:t xml:space="preserve"> from the particle positions and velocities.</w:t>
      </w:r>
      <w:r w:rsidR="00F71C52">
        <w:t xml:space="preserve"> This enables us to specify </w:t>
      </w:r>
      <w:r w:rsidR="00E50180">
        <w:t>the</w:t>
      </w:r>
      <w:r w:rsidR="00F71C52">
        <w:t xml:space="preserve"> basic algorithm for the </w:t>
      </w:r>
      <w:r w:rsidR="008968EB">
        <w:t>fluid simulation</w:t>
      </w:r>
      <w:r w:rsidR="00F71C52">
        <w:t>:</w:t>
      </w:r>
    </w:p>
    <w:tbl>
      <w:tblPr>
        <w:tblStyle w:val="Tabellengitternetz"/>
        <w:tblW w:w="0" w:type="auto"/>
        <w:tblLook w:val="04A0"/>
      </w:tblPr>
      <w:tblGrid>
        <w:gridCol w:w="9212"/>
      </w:tblGrid>
      <w:tr w:rsidR="00F71C52" w:rsidTr="00F71C52">
        <w:tc>
          <w:tcPr>
            <w:tcW w:w="9212" w:type="dxa"/>
          </w:tcPr>
          <w:p w:rsidR="00F71C52" w:rsidRPr="001D1BA7" w:rsidRDefault="001D1BA7" w:rsidP="00F71C52">
            <w:pPr>
              <w:rPr>
                <w:rFonts w:ascii="Courier New" w:hAnsi="Courier New" w:cs="Courier New"/>
                <w:sz w:val="18"/>
                <w:szCs w:val="18"/>
              </w:rPr>
            </w:pPr>
            <w:r w:rsidRPr="006D7A53">
              <w:rPr>
                <w:rFonts w:ascii="Courier New" w:hAnsi="Courier New" w:cs="Courier New"/>
                <w:b/>
                <w:sz w:val="18"/>
                <w:szCs w:val="18"/>
              </w:rPr>
              <w:t>while</w:t>
            </w:r>
            <w:r w:rsidR="006D7A53">
              <w:rPr>
                <w:rFonts w:ascii="Courier New" w:hAnsi="Courier New" w:cs="Courier New"/>
                <w:sz w:val="18"/>
                <w:szCs w:val="18"/>
              </w:rPr>
              <w:t xml:space="preserve"> simulation is </w:t>
            </w:r>
            <w:r w:rsidRPr="001D1BA7">
              <w:rPr>
                <w:rFonts w:ascii="Courier New" w:hAnsi="Courier New" w:cs="Courier New"/>
                <w:sz w:val="18"/>
                <w:szCs w:val="18"/>
              </w:rPr>
              <w:t>running</w:t>
            </w:r>
          </w:p>
          <w:p w:rsidR="001D1BA7" w:rsidRPr="004B391E" w:rsidRDefault="004B391E" w:rsidP="00F71C52">
            <w:pPr>
              <w:rPr>
                <w:rFonts w:ascii="Courier New" w:hAnsi="Courier New" w:cs="Courier New"/>
                <w:sz w:val="18"/>
                <w:szCs w:val="18"/>
              </w:rPr>
            </w:pPr>
            <w:r>
              <w:rPr>
                <w:rFonts w:ascii="Courier New" w:hAnsi="Courier New" w:cs="Courier New"/>
                <w:sz w:val="18"/>
                <w:szCs w:val="18"/>
              </w:rPr>
              <w:t xml:space="preserve">   h</w:t>
            </w:r>
            <w:r w:rsidR="001D1BA7" w:rsidRPr="001D1BA7">
              <w:rPr>
                <w:rFonts w:ascii="Courier New" w:hAnsi="Courier New" w:cs="Courier New"/>
                <w:sz w:val="18"/>
                <w:szCs w:val="18"/>
              </w:rPr>
              <w:t xml:space="preserve"> </w:t>
            </w:r>
            <w:r w:rsidRPr="006D7A53">
              <w:rPr>
                <w:rFonts w:ascii="Courier New" w:hAnsi="Courier New" w:cs="Courier New"/>
                <w:sz w:val="18"/>
                <w:szCs w:val="18"/>
              </w:rPr>
              <w:t>←</w:t>
            </w:r>
            <w:r>
              <w:rPr>
                <w:rFonts w:ascii="Courier New" w:hAnsi="Courier New" w:cs="Courier New"/>
                <w:sz w:val="18"/>
                <w:szCs w:val="18"/>
              </w:rPr>
              <w:t xml:space="preserve"> smoothing-length</w:t>
            </w:r>
          </w:p>
          <w:p w:rsidR="00F5258E" w:rsidRPr="001D1BA7" w:rsidRDefault="00F5258E" w:rsidP="006B705E">
            <w:pPr>
              <w:rPr>
                <w:rFonts w:ascii="Courier New" w:hAnsi="Courier New" w:cs="Courier New"/>
                <w:sz w:val="18"/>
                <w:szCs w:val="18"/>
              </w:rPr>
            </w:pPr>
          </w:p>
          <w:p w:rsidR="006B705E" w:rsidRPr="001D1BA7" w:rsidRDefault="00F71C52" w:rsidP="006B705E">
            <w:pPr>
              <w:rPr>
                <w:rFonts w:ascii="Courier New" w:hAnsi="Courier New" w:cs="Courier New"/>
                <w:sz w:val="18"/>
                <w:szCs w:val="18"/>
              </w:rPr>
            </w:pPr>
            <w:r w:rsidRPr="001D1BA7">
              <w:rPr>
                <w:rFonts w:ascii="Courier New" w:hAnsi="Courier New" w:cs="Courier New"/>
                <w:sz w:val="18"/>
                <w:szCs w:val="18"/>
              </w:rPr>
              <w:t xml:space="preserve">   </w:t>
            </w:r>
            <w:r w:rsidR="000176B1" w:rsidRPr="001D1BA7">
              <w:rPr>
                <w:rFonts w:ascii="Courier New" w:hAnsi="Courier New" w:cs="Courier New"/>
                <w:sz w:val="18"/>
                <w:szCs w:val="18"/>
              </w:rPr>
              <w:t>i</w:t>
            </w:r>
            <w:r w:rsidR="006B705E" w:rsidRPr="001D1BA7">
              <w:rPr>
                <w:rFonts w:ascii="Courier New" w:hAnsi="Courier New" w:cs="Courier New"/>
                <w:sz w:val="18"/>
                <w:szCs w:val="18"/>
              </w:rPr>
              <w:t>nit</w:t>
            </w:r>
            <w:r w:rsidR="000176B1" w:rsidRPr="001D1BA7">
              <w:rPr>
                <w:rFonts w:ascii="Courier New" w:hAnsi="Courier New" w:cs="Courier New"/>
                <w:sz w:val="18"/>
                <w:szCs w:val="18"/>
              </w:rPr>
              <w:t xml:space="preserve"> d</w:t>
            </w:r>
            <w:r w:rsidR="006D7A53">
              <w:rPr>
                <w:rFonts w:ascii="Courier New" w:hAnsi="Courier New" w:cs="Courier New"/>
                <w:sz w:val="18"/>
                <w:szCs w:val="18"/>
              </w:rPr>
              <w:t>ensity of all particles</w:t>
            </w:r>
          </w:p>
          <w:p w:rsidR="00F5258E" w:rsidRPr="001D1BA7" w:rsidRDefault="00F5258E" w:rsidP="006B705E">
            <w:pPr>
              <w:rPr>
                <w:rFonts w:ascii="Courier New" w:hAnsi="Courier New" w:cs="Courier New"/>
                <w:sz w:val="18"/>
                <w:szCs w:val="18"/>
              </w:rPr>
            </w:pPr>
            <w:r w:rsidRPr="001D1BA7">
              <w:rPr>
                <w:rFonts w:ascii="Courier New" w:hAnsi="Courier New" w:cs="Courier New"/>
                <w:sz w:val="18"/>
                <w:szCs w:val="18"/>
              </w:rPr>
              <w:t xml:space="preserve">   </w:t>
            </w:r>
            <w:r w:rsidR="000176B1" w:rsidRPr="001D1BA7">
              <w:rPr>
                <w:rFonts w:ascii="Courier New" w:hAnsi="Courier New" w:cs="Courier New"/>
                <w:sz w:val="18"/>
                <w:szCs w:val="18"/>
              </w:rPr>
              <w:t>c</w:t>
            </w:r>
            <w:r w:rsidR="008D1893" w:rsidRPr="001D1BA7">
              <w:rPr>
                <w:rFonts w:ascii="Courier New" w:hAnsi="Courier New" w:cs="Courier New"/>
                <w:sz w:val="18"/>
                <w:szCs w:val="18"/>
              </w:rPr>
              <w:t>lear</w:t>
            </w:r>
            <w:r w:rsidR="004B391E">
              <w:rPr>
                <w:rFonts w:ascii="Courier New" w:hAnsi="Courier New" w:cs="Courier New"/>
                <w:sz w:val="18"/>
                <w:szCs w:val="18"/>
              </w:rPr>
              <w:t xml:space="preserve"> pressure-</w:t>
            </w:r>
            <w:r w:rsidR="006D7A53">
              <w:rPr>
                <w:rFonts w:ascii="Courier New" w:hAnsi="Courier New" w:cs="Courier New"/>
                <w:sz w:val="18"/>
                <w:szCs w:val="18"/>
              </w:rPr>
              <w:t>force of all particles</w:t>
            </w:r>
          </w:p>
          <w:p w:rsidR="00F5258E" w:rsidRPr="001D1BA7" w:rsidRDefault="00F5258E" w:rsidP="006B705E">
            <w:pPr>
              <w:rPr>
                <w:rFonts w:ascii="Courier New" w:hAnsi="Courier New" w:cs="Courier New"/>
                <w:sz w:val="18"/>
                <w:szCs w:val="18"/>
              </w:rPr>
            </w:pPr>
            <w:r w:rsidRPr="001D1BA7">
              <w:rPr>
                <w:rFonts w:ascii="Courier New" w:hAnsi="Courier New" w:cs="Courier New"/>
                <w:sz w:val="18"/>
                <w:szCs w:val="18"/>
              </w:rPr>
              <w:t xml:space="preserve">   </w:t>
            </w:r>
            <w:r w:rsidR="000176B1" w:rsidRPr="001D1BA7">
              <w:rPr>
                <w:rFonts w:ascii="Courier New" w:hAnsi="Courier New" w:cs="Courier New"/>
                <w:sz w:val="18"/>
                <w:szCs w:val="18"/>
              </w:rPr>
              <w:t>c</w:t>
            </w:r>
            <w:r w:rsidR="008D1893" w:rsidRPr="001D1BA7">
              <w:rPr>
                <w:rFonts w:ascii="Courier New" w:hAnsi="Courier New" w:cs="Courier New"/>
                <w:sz w:val="18"/>
                <w:szCs w:val="18"/>
              </w:rPr>
              <w:t>lear</w:t>
            </w:r>
            <w:r w:rsidR="004B391E">
              <w:rPr>
                <w:rFonts w:ascii="Courier New" w:hAnsi="Courier New" w:cs="Courier New"/>
                <w:sz w:val="18"/>
                <w:szCs w:val="18"/>
              </w:rPr>
              <w:t xml:space="preserve"> viscosity-</w:t>
            </w:r>
            <w:r w:rsidR="006D7A53">
              <w:rPr>
                <w:rFonts w:ascii="Courier New" w:hAnsi="Courier New" w:cs="Courier New"/>
                <w:sz w:val="18"/>
                <w:szCs w:val="18"/>
              </w:rPr>
              <w:t xml:space="preserve">force of all particles </w:t>
            </w:r>
          </w:p>
          <w:p w:rsidR="00F5258E" w:rsidRPr="001D1BA7" w:rsidRDefault="00F5258E" w:rsidP="006B705E">
            <w:pPr>
              <w:rPr>
                <w:rFonts w:ascii="Courier New" w:hAnsi="Courier New" w:cs="Courier New"/>
                <w:sz w:val="18"/>
                <w:szCs w:val="18"/>
              </w:rPr>
            </w:pPr>
            <w:r w:rsidRPr="001D1BA7">
              <w:rPr>
                <w:rFonts w:ascii="Courier New" w:hAnsi="Courier New" w:cs="Courier New"/>
                <w:sz w:val="18"/>
                <w:szCs w:val="18"/>
              </w:rPr>
              <w:t xml:space="preserve">   </w:t>
            </w:r>
            <w:r w:rsidR="000176B1" w:rsidRPr="001D1BA7">
              <w:rPr>
                <w:rFonts w:ascii="Courier New" w:hAnsi="Courier New" w:cs="Courier New"/>
                <w:sz w:val="18"/>
                <w:szCs w:val="18"/>
              </w:rPr>
              <w:t>c</w:t>
            </w:r>
            <w:r w:rsidR="008D1893" w:rsidRPr="001D1BA7">
              <w:rPr>
                <w:rFonts w:ascii="Courier New" w:hAnsi="Courier New" w:cs="Courier New"/>
                <w:sz w:val="18"/>
                <w:szCs w:val="18"/>
              </w:rPr>
              <w:t>lear</w:t>
            </w:r>
            <w:r w:rsidR="004B391E">
              <w:rPr>
                <w:rFonts w:ascii="Courier New" w:hAnsi="Courier New" w:cs="Courier New"/>
                <w:sz w:val="18"/>
                <w:szCs w:val="18"/>
              </w:rPr>
              <w:t xml:space="preserve"> color-field-</w:t>
            </w:r>
            <w:r w:rsidR="006D7A53">
              <w:rPr>
                <w:rFonts w:ascii="Courier New" w:hAnsi="Courier New" w:cs="Courier New"/>
                <w:sz w:val="18"/>
                <w:szCs w:val="18"/>
              </w:rPr>
              <w:t>gradient of all particles</w:t>
            </w:r>
          </w:p>
          <w:p w:rsidR="00F5258E" w:rsidRPr="001D1BA7" w:rsidRDefault="00F5258E" w:rsidP="006B705E">
            <w:pPr>
              <w:rPr>
                <w:rFonts w:ascii="Courier New" w:hAnsi="Courier New" w:cs="Courier New"/>
                <w:sz w:val="18"/>
                <w:szCs w:val="18"/>
              </w:rPr>
            </w:pPr>
            <w:r w:rsidRPr="001D1BA7">
              <w:rPr>
                <w:rFonts w:ascii="Courier New" w:hAnsi="Courier New" w:cs="Courier New"/>
                <w:sz w:val="18"/>
                <w:szCs w:val="18"/>
              </w:rPr>
              <w:t xml:space="preserve">   </w:t>
            </w:r>
            <w:r w:rsidR="000176B1" w:rsidRPr="001D1BA7">
              <w:rPr>
                <w:rFonts w:ascii="Courier New" w:hAnsi="Courier New" w:cs="Courier New"/>
                <w:sz w:val="18"/>
                <w:szCs w:val="18"/>
              </w:rPr>
              <w:t>c</w:t>
            </w:r>
            <w:r w:rsidR="008D1893" w:rsidRPr="001D1BA7">
              <w:rPr>
                <w:rFonts w:ascii="Courier New" w:hAnsi="Courier New" w:cs="Courier New"/>
                <w:sz w:val="18"/>
                <w:szCs w:val="18"/>
              </w:rPr>
              <w:t>lear</w:t>
            </w:r>
            <w:r w:rsidR="004B391E">
              <w:rPr>
                <w:rFonts w:ascii="Courier New" w:hAnsi="Courier New" w:cs="Courier New"/>
                <w:sz w:val="18"/>
                <w:szCs w:val="18"/>
              </w:rPr>
              <w:t xml:space="preserve"> color-field-l</w:t>
            </w:r>
            <w:r w:rsidR="006D7A53">
              <w:rPr>
                <w:rFonts w:ascii="Courier New" w:hAnsi="Courier New" w:cs="Courier New"/>
                <w:sz w:val="18"/>
                <w:szCs w:val="18"/>
              </w:rPr>
              <w:t>aplacian of all particles</w:t>
            </w:r>
          </w:p>
          <w:p w:rsidR="00F5258E" w:rsidRDefault="00F5258E" w:rsidP="006B705E">
            <w:pPr>
              <w:rPr>
                <w:rFonts w:ascii="Courier New" w:hAnsi="Courier New" w:cs="Courier New"/>
                <w:sz w:val="18"/>
                <w:szCs w:val="18"/>
              </w:rPr>
            </w:pPr>
          </w:p>
          <w:p w:rsidR="00DA51B7" w:rsidRPr="00DA51B7" w:rsidRDefault="00DA51B7" w:rsidP="006B705E">
            <w:pPr>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calculate densities</w:t>
            </w:r>
          </w:p>
          <w:p w:rsidR="008D1893" w:rsidRPr="001D1BA7" w:rsidRDefault="00F5258E" w:rsidP="006B705E">
            <w:pPr>
              <w:rPr>
                <w:rFonts w:ascii="Courier New" w:hAnsi="Courier New" w:cs="Courier New"/>
                <w:sz w:val="18"/>
                <w:szCs w:val="18"/>
              </w:rPr>
            </w:pPr>
            <w:r w:rsidRPr="001D1BA7">
              <w:rPr>
                <w:rFonts w:ascii="Courier New" w:hAnsi="Courier New" w:cs="Courier New"/>
                <w:sz w:val="18"/>
                <w:szCs w:val="18"/>
              </w:rPr>
              <w:t xml:space="preserve">   </w:t>
            </w:r>
            <w:r w:rsidR="004B391E" w:rsidRPr="006D7A53">
              <w:rPr>
                <w:rFonts w:ascii="Courier New" w:hAnsi="Courier New" w:cs="Courier New"/>
                <w:b/>
                <w:sz w:val="18"/>
                <w:szCs w:val="18"/>
              </w:rPr>
              <w:t>foreach</w:t>
            </w:r>
            <w:r w:rsidR="004B391E">
              <w:rPr>
                <w:rFonts w:ascii="Courier New" w:hAnsi="Courier New" w:cs="Courier New"/>
                <w:sz w:val="18"/>
                <w:szCs w:val="18"/>
              </w:rPr>
              <w:t xml:space="preserve"> particle </w:t>
            </w:r>
            <w:r w:rsidR="004B391E" w:rsidRPr="006D7A53">
              <w:rPr>
                <w:rFonts w:ascii="Courier New" w:hAnsi="Courier New" w:cs="Courier New"/>
                <w:b/>
                <w:sz w:val="18"/>
                <w:szCs w:val="18"/>
              </w:rPr>
              <w:t>in</w:t>
            </w:r>
            <w:r w:rsidR="004B391E">
              <w:rPr>
                <w:rFonts w:ascii="Courier New" w:hAnsi="Courier New" w:cs="Courier New"/>
                <w:sz w:val="18"/>
                <w:szCs w:val="18"/>
              </w:rPr>
              <w:t xml:space="preserve"> fluid-particles</w:t>
            </w:r>
          </w:p>
          <w:p w:rsidR="008D1893" w:rsidRPr="001D1BA7" w:rsidRDefault="008D1893" w:rsidP="008D1893">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sidR="004B391E">
              <w:rPr>
                <w:rFonts w:ascii="Courier New" w:hAnsi="Courier New" w:cs="Courier New"/>
                <w:sz w:val="18"/>
                <w:szCs w:val="18"/>
              </w:rPr>
              <w:t xml:space="preserve"> </w:t>
            </w:r>
            <w:r w:rsidR="00B6629B">
              <w:rPr>
                <w:rFonts w:ascii="Courier New" w:hAnsi="Courier New" w:cs="Courier New"/>
                <w:sz w:val="18"/>
                <w:szCs w:val="18"/>
              </w:rPr>
              <w:t xml:space="preserve">neighbor </w:t>
            </w:r>
            <w:r w:rsidR="00B6629B" w:rsidRPr="006D7A53">
              <w:rPr>
                <w:rFonts w:ascii="Courier New" w:hAnsi="Courier New" w:cs="Courier New"/>
                <w:b/>
                <w:sz w:val="18"/>
                <w:szCs w:val="18"/>
              </w:rPr>
              <w:t>in</w:t>
            </w:r>
            <w:r w:rsidRPr="001D1BA7">
              <w:rPr>
                <w:rFonts w:ascii="Courier New" w:hAnsi="Courier New" w:cs="Courier New"/>
                <w:sz w:val="18"/>
                <w:szCs w:val="18"/>
              </w:rPr>
              <w:t xml:space="preserve"> </w:t>
            </w:r>
            <w:r w:rsidR="004B391E">
              <w:rPr>
                <w:rFonts w:ascii="Courier New" w:hAnsi="Courier New" w:cs="Courier New"/>
                <w:sz w:val="18"/>
                <w:szCs w:val="18"/>
              </w:rPr>
              <w:t>fluid-particles</w:t>
            </w:r>
          </w:p>
          <w:p w:rsidR="000176B1" w:rsidRPr="004B391E" w:rsidRDefault="004B391E" w:rsidP="008D1893">
            <w:pPr>
              <w:rPr>
                <w:rFonts w:ascii="Courier New" w:hAnsi="Courier New" w:cs="Courier New"/>
                <w:sz w:val="18"/>
                <w:szCs w:val="18"/>
              </w:rPr>
            </w:pPr>
            <w:r>
              <w:rPr>
                <w:rFonts w:ascii="Courier New" w:hAnsi="Courier New" w:cs="Courier New"/>
                <w:sz w:val="18"/>
                <w:szCs w:val="18"/>
              </w:rPr>
              <w:t xml:space="preserve">         </w:t>
            </w:r>
            <w:r w:rsidR="0024467F">
              <w:rPr>
                <w:rFonts w:ascii="Courier New" w:hAnsi="Courier New" w:cs="Courier New"/>
                <w:sz w:val="18"/>
                <w:szCs w:val="18"/>
              </w:rPr>
              <w:t xml:space="preserve">r ← position of particle </w:t>
            </w:r>
            <w:r w:rsidR="0024467F" w:rsidRPr="006D7A53">
              <w:rPr>
                <w:rFonts w:ascii="Courier New" w:hAnsi="Courier New" w:cs="Courier New"/>
                <w:b/>
                <w:sz w:val="18"/>
                <w:szCs w:val="18"/>
              </w:rPr>
              <w:t>–</w:t>
            </w:r>
            <w:r w:rsidR="0024467F">
              <w:rPr>
                <w:rFonts w:ascii="Courier New" w:hAnsi="Courier New" w:cs="Courier New"/>
                <w:sz w:val="18"/>
                <w:szCs w:val="18"/>
              </w:rPr>
              <w:t xml:space="preserve"> position of neighbor</w:t>
            </w:r>
          </w:p>
          <w:p w:rsidR="008D1893" w:rsidRDefault="008D1893" w:rsidP="00B6629B">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if</w:t>
            </w:r>
            <w:r w:rsidR="008968EB">
              <w:rPr>
                <w:rFonts w:ascii="Courier New" w:hAnsi="Courier New" w:cs="Courier New"/>
                <w:sz w:val="18"/>
                <w:szCs w:val="18"/>
              </w:rPr>
              <w:t xml:space="preserve"> </w:t>
            </w:r>
            <w:r w:rsidR="0024467F">
              <w:rPr>
                <w:rFonts w:ascii="Courier New" w:hAnsi="Courier New" w:cs="Courier New"/>
                <w:sz w:val="18"/>
                <w:szCs w:val="18"/>
              </w:rPr>
              <w:t>length of r</w:t>
            </w:r>
            <w:r w:rsidR="004B391E">
              <w:rPr>
                <w:rFonts w:ascii="Courier New" w:hAnsi="Courier New" w:cs="Courier New"/>
                <w:sz w:val="18"/>
                <w:szCs w:val="18"/>
              </w:rPr>
              <w:t xml:space="preserve"> </w:t>
            </w:r>
            <w:r w:rsidR="004B391E" w:rsidRPr="006D7A53">
              <w:rPr>
                <w:rFonts w:ascii="Courier New" w:hAnsi="Courier New" w:cs="Courier New"/>
                <w:b/>
                <w:sz w:val="18"/>
                <w:szCs w:val="18"/>
              </w:rPr>
              <w:t>≤</w:t>
            </w:r>
            <w:r w:rsidRPr="001D1BA7">
              <w:rPr>
                <w:rFonts w:ascii="Courier New" w:hAnsi="Courier New" w:cs="Courier New"/>
                <w:sz w:val="18"/>
                <w:szCs w:val="18"/>
              </w:rPr>
              <w:t xml:space="preserve"> </w:t>
            </w:r>
            <w:r w:rsidR="004B391E">
              <w:rPr>
                <w:rFonts w:ascii="Courier New" w:hAnsi="Courier New" w:cs="Courier New"/>
                <w:sz w:val="18"/>
                <w:szCs w:val="18"/>
              </w:rPr>
              <w:t>h</w:t>
            </w:r>
          </w:p>
          <w:p w:rsidR="004B391E" w:rsidRPr="001D1BA7" w:rsidRDefault="006D78FB" w:rsidP="006B705E">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Pr>
                <w:rFonts w:ascii="Courier New" w:hAnsi="Courier New" w:cs="Courier New"/>
                <w:sz w:val="18"/>
                <w:szCs w:val="18"/>
              </w:rPr>
              <w:t xml:space="preserve"> </w:t>
            </w:r>
            <w:r w:rsidR="00B6629B">
              <w:rPr>
                <w:rFonts w:ascii="Courier New" w:hAnsi="Courier New" w:cs="Courier New"/>
                <w:sz w:val="18"/>
                <w:szCs w:val="18"/>
              </w:rPr>
              <w:t xml:space="preserve">mass </w:t>
            </w:r>
            <w:r w:rsidR="00B6629B" w:rsidRPr="006D7A53">
              <w:rPr>
                <w:rFonts w:ascii="Courier New" w:hAnsi="Courier New" w:cs="Courier New"/>
                <w:b/>
                <w:sz w:val="18"/>
                <w:szCs w:val="18"/>
              </w:rPr>
              <w:t>*</w:t>
            </w:r>
            <w:r w:rsidR="00B6629B">
              <w:rPr>
                <w:rFonts w:ascii="Courier New" w:hAnsi="Courier New" w:cs="Courier New"/>
                <w:sz w:val="18"/>
                <w:szCs w:val="18"/>
              </w:rPr>
              <w:t xml:space="preserve"> W_poly6(r,</w:t>
            </w:r>
            <w:r w:rsidR="0024467F">
              <w:rPr>
                <w:rFonts w:ascii="Courier New" w:hAnsi="Courier New" w:cs="Courier New"/>
                <w:sz w:val="18"/>
                <w:szCs w:val="18"/>
              </w:rPr>
              <w:t xml:space="preserve"> </w:t>
            </w:r>
            <w:r w:rsidR="00B6629B">
              <w:rPr>
                <w:rFonts w:ascii="Courier New" w:hAnsi="Courier New" w:cs="Courier New"/>
                <w:sz w:val="18"/>
                <w:szCs w:val="18"/>
              </w:rPr>
              <w:t>h)</w:t>
            </w:r>
            <w:r w:rsidR="008968EB">
              <w:rPr>
                <w:rFonts w:ascii="Courier New" w:hAnsi="Courier New" w:cs="Courier New"/>
                <w:sz w:val="18"/>
                <w:szCs w:val="18"/>
              </w:rPr>
              <w:t xml:space="preserve"> </w:t>
            </w:r>
            <w:r w:rsidR="004B391E" w:rsidRPr="006D7A53">
              <w:rPr>
                <w:rFonts w:ascii="Courier New" w:hAnsi="Courier New" w:cs="Courier New"/>
                <w:b/>
                <w:sz w:val="18"/>
                <w:szCs w:val="18"/>
              </w:rPr>
              <w:t>to</w:t>
            </w:r>
            <w:r w:rsidR="004B391E">
              <w:rPr>
                <w:rFonts w:ascii="Courier New" w:hAnsi="Courier New" w:cs="Courier New"/>
                <w:sz w:val="18"/>
                <w:szCs w:val="18"/>
              </w:rPr>
              <w:t xml:space="preserve"> density of particle</w:t>
            </w:r>
          </w:p>
          <w:p w:rsidR="008D1893" w:rsidRPr="006D7A53" w:rsidRDefault="004B391E" w:rsidP="006B705E">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end-if</w:t>
            </w:r>
          </w:p>
          <w:p w:rsidR="008D1893" w:rsidRPr="006D7A53" w:rsidRDefault="004B391E" w:rsidP="006B705E">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F71C52" w:rsidRPr="006D7A53" w:rsidRDefault="004B391E" w:rsidP="004B391E">
            <w:pPr>
              <w:tabs>
                <w:tab w:val="left" w:pos="872"/>
              </w:tabs>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4B391E" w:rsidRDefault="004B391E" w:rsidP="004B391E">
            <w:pPr>
              <w:tabs>
                <w:tab w:val="left" w:pos="872"/>
              </w:tabs>
              <w:rPr>
                <w:rFonts w:ascii="Courier New" w:hAnsi="Courier New" w:cs="Courier New"/>
                <w:sz w:val="18"/>
                <w:szCs w:val="18"/>
              </w:rPr>
            </w:pPr>
          </w:p>
          <w:p w:rsidR="00DA51B7" w:rsidRPr="00DA51B7" w:rsidRDefault="00DA51B7" w:rsidP="004B391E">
            <w:pPr>
              <w:tabs>
                <w:tab w:val="left" w:pos="872"/>
              </w:tabs>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calculate forces and color-field</w:t>
            </w:r>
          </w:p>
          <w:p w:rsidR="004B391E" w:rsidRPr="001D1BA7" w:rsidRDefault="004B391E" w:rsidP="004B391E">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4B391E" w:rsidRPr="001D1BA7" w:rsidRDefault="004B391E" w:rsidP="004B391E">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w:t>
            </w:r>
            <w:r w:rsidR="00B6629B">
              <w:rPr>
                <w:rFonts w:ascii="Courier New" w:hAnsi="Courier New" w:cs="Courier New"/>
                <w:sz w:val="18"/>
                <w:szCs w:val="18"/>
              </w:rPr>
              <w:t xml:space="preserve">neighbor </w:t>
            </w:r>
            <w:r w:rsidR="00B6629B" w:rsidRPr="006D7A53">
              <w:rPr>
                <w:rFonts w:ascii="Courier New" w:hAnsi="Courier New" w:cs="Courier New"/>
                <w:b/>
                <w:sz w:val="18"/>
                <w:szCs w:val="18"/>
              </w:rPr>
              <w:t>in</w:t>
            </w:r>
            <w:r w:rsidRPr="001D1BA7">
              <w:rPr>
                <w:rFonts w:ascii="Courier New" w:hAnsi="Courier New" w:cs="Courier New"/>
                <w:sz w:val="18"/>
                <w:szCs w:val="18"/>
              </w:rPr>
              <w:t xml:space="preserve"> </w:t>
            </w:r>
            <w:r>
              <w:rPr>
                <w:rFonts w:ascii="Courier New" w:hAnsi="Courier New" w:cs="Courier New"/>
                <w:sz w:val="18"/>
                <w:szCs w:val="18"/>
              </w:rPr>
              <w:t>fluid-particles</w:t>
            </w:r>
          </w:p>
          <w:p w:rsidR="0024467F" w:rsidRPr="004B391E" w:rsidRDefault="0024467F" w:rsidP="0024467F">
            <w:pPr>
              <w:rPr>
                <w:rFonts w:ascii="Courier New" w:hAnsi="Courier New" w:cs="Courier New"/>
                <w:sz w:val="18"/>
                <w:szCs w:val="18"/>
              </w:rPr>
            </w:pPr>
            <w:r>
              <w:rPr>
                <w:rFonts w:ascii="Courier New" w:hAnsi="Courier New" w:cs="Courier New"/>
                <w:sz w:val="18"/>
                <w:szCs w:val="18"/>
              </w:rPr>
              <w:t xml:space="preserve">         r ← position of particle </w:t>
            </w:r>
            <w:r w:rsidRPr="006D7A53">
              <w:rPr>
                <w:rFonts w:ascii="Courier New" w:hAnsi="Courier New" w:cs="Courier New"/>
                <w:b/>
                <w:sz w:val="18"/>
                <w:szCs w:val="18"/>
              </w:rPr>
              <w:t>–</w:t>
            </w:r>
            <w:r>
              <w:rPr>
                <w:rFonts w:ascii="Courier New" w:hAnsi="Courier New" w:cs="Courier New"/>
                <w:sz w:val="18"/>
                <w:szCs w:val="18"/>
              </w:rPr>
              <w:t xml:space="preserve"> position of neighbor</w:t>
            </w:r>
          </w:p>
          <w:p w:rsidR="006D78FB" w:rsidRDefault="0024467F" w:rsidP="0024467F">
            <w:pPr>
              <w:rPr>
                <w:rFonts w:ascii="Courier New" w:hAnsi="Courier New" w:cs="Courier New"/>
                <w:sz w:val="18"/>
                <w:szCs w:val="18"/>
              </w:rPr>
            </w:pPr>
            <w:r w:rsidRPr="001D1BA7">
              <w:rPr>
                <w:rFonts w:ascii="Courier New" w:hAnsi="Courier New" w:cs="Courier New"/>
                <w:sz w:val="18"/>
                <w:szCs w:val="18"/>
              </w:rPr>
              <w:t xml:space="preserve">         </w:t>
            </w:r>
            <w:r w:rsidRPr="006D7A53">
              <w:rPr>
                <w:rFonts w:ascii="Courier New" w:hAnsi="Courier New" w:cs="Courier New"/>
                <w:b/>
                <w:sz w:val="18"/>
                <w:szCs w:val="18"/>
              </w:rPr>
              <w:t>if</w:t>
            </w:r>
            <w:r w:rsidR="008968EB">
              <w:rPr>
                <w:rFonts w:ascii="Courier New" w:hAnsi="Courier New" w:cs="Courier New"/>
                <w:sz w:val="18"/>
                <w:szCs w:val="18"/>
              </w:rPr>
              <w:t xml:space="preserve"> </w:t>
            </w:r>
            <w:r>
              <w:rPr>
                <w:rFonts w:ascii="Courier New" w:hAnsi="Courier New" w:cs="Courier New"/>
                <w:sz w:val="18"/>
                <w:szCs w:val="18"/>
              </w:rPr>
              <w:t xml:space="preserve">length of r </w:t>
            </w:r>
            <w:r w:rsidRPr="006D7A53">
              <w:rPr>
                <w:rFonts w:ascii="Courier New" w:hAnsi="Courier New" w:cs="Courier New"/>
                <w:b/>
                <w:sz w:val="18"/>
                <w:szCs w:val="18"/>
              </w:rPr>
              <w:t>≤</w:t>
            </w:r>
            <w:r w:rsidRPr="001D1BA7">
              <w:rPr>
                <w:rFonts w:ascii="Courier New" w:hAnsi="Courier New" w:cs="Courier New"/>
                <w:sz w:val="18"/>
                <w:szCs w:val="18"/>
              </w:rPr>
              <w:t xml:space="preserve"> </w:t>
            </w:r>
            <w:r>
              <w:rPr>
                <w:rFonts w:ascii="Courier New" w:hAnsi="Courier New" w:cs="Courier New"/>
                <w:sz w:val="18"/>
                <w:szCs w:val="18"/>
              </w:rPr>
              <w:t>h</w:t>
            </w:r>
          </w:p>
          <w:p w:rsidR="00B6629B" w:rsidRDefault="00B6629B" w:rsidP="004B391E">
            <w:pPr>
              <w:rPr>
                <w:rFonts w:ascii="Courier New" w:hAnsi="Courier New" w:cs="Courier New"/>
                <w:sz w:val="18"/>
                <w:szCs w:val="18"/>
              </w:rPr>
            </w:pPr>
            <w:r>
              <w:rPr>
                <w:rFonts w:ascii="Courier New" w:hAnsi="Courier New" w:cs="Courier New"/>
                <w:sz w:val="18"/>
                <w:szCs w:val="18"/>
              </w:rPr>
              <w:t xml:space="preserve">            density-p ← density of particle</w:t>
            </w:r>
          </w:p>
          <w:p w:rsidR="00B6629B" w:rsidRDefault="00B6629B" w:rsidP="004B391E">
            <w:pPr>
              <w:rPr>
                <w:rFonts w:ascii="Courier New" w:hAnsi="Courier New" w:cs="Courier New"/>
                <w:sz w:val="18"/>
                <w:szCs w:val="18"/>
              </w:rPr>
            </w:pPr>
            <w:r>
              <w:rPr>
                <w:rFonts w:ascii="Courier New" w:hAnsi="Courier New" w:cs="Courier New"/>
                <w:sz w:val="18"/>
                <w:szCs w:val="18"/>
              </w:rPr>
              <w:t xml:space="preserve">            density-n ← d</w:t>
            </w:r>
            <w:r w:rsidR="00E50180">
              <w:rPr>
                <w:rFonts w:ascii="Courier New" w:hAnsi="Courier New" w:cs="Courier New"/>
                <w:sz w:val="18"/>
                <w:szCs w:val="18"/>
              </w:rPr>
              <w:t>ensity of neigh</w:t>
            </w:r>
            <w:r>
              <w:rPr>
                <w:rFonts w:ascii="Courier New" w:hAnsi="Courier New" w:cs="Courier New"/>
                <w:sz w:val="18"/>
                <w:szCs w:val="18"/>
              </w:rPr>
              <w:t>b</w:t>
            </w:r>
            <w:r w:rsidR="00E50180">
              <w:rPr>
                <w:rFonts w:ascii="Courier New" w:hAnsi="Courier New" w:cs="Courier New"/>
                <w:sz w:val="18"/>
                <w:szCs w:val="18"/>
              </w:rPr>
              <w:t>o</w:t>
            </w:r>
            <w:r>
              <w:rPr>
                <w:rFonts w:ascii="Courier New" w:hAnsi="Courier New" w:cs="Courier New"/>
                <w:sz w:val="18"/>
                <w:szCs w:val="18"/>
              </w:rPr>
              <w:t>r</w:t>
            </w:r>
          </w:p>
          <w:p w:rsidR="00B6629B" w:rsidRDefault="00B6629B" w:rsidP="004B391E">
            <w:pPr>
              <w:rPr>
                <w:rFonts w:ascii="Courier New" w:hAnsi="Courier New" w:cs="Courier New"/>
                <w:sz w:val="18"/>
                <w:szCs w:val="18"/>
              </w:rPr>
            </w:pPr>
          </w:p>
          <w:p w:rsidR="004B391E" w:rsidRDefault="004B391E" w:rsidP="004B391E">
            <w:pPr>
              <w:rPr>
                <w:rFonts w:ascii="Courier New" w:hAnsi="Courier New" w:cs="Courier New"/>
                <w:sz w:val="18"/>
                <w:szCs w:val="18"/>
              </w:rPr>
            </w:pPr>
            <w:r>
              <w:rPr>
                <w:rFonts w:ascii="Courier New" w:hAnsi="Courier New" w:cs="Courier New"/>
                <w:sz w:val="18"/>
                <w:szCs w:val="18"/>
              </w:rPr>
              <w:t xml:space="preserve">   </w:t>
            </w:r>
            <w:r w:rsidR="006D78FB">
              <w:rPr>
                <w:rFonts w:ascii="Courier New" w:hAnsi="Courier New" w:cs="Courier New"/>
                <w:sz w:val="18"/>
                <w:szCs w:val="18"/>
              </w:rPr>
              <w:t xml:space="preserve">         pressure-</w:t>
            </w:r>
            <w:r w:rsidR="00B6629B">
              <w:rPr>
                <w:rFonts w:ascii="Courier New" w:hAnsi="Courier New" w:cs="Courier New"/>
                <w:sz w:val="18"/>
                <w:szCs w:val="18"/>
              </w:rPr>
              <w:t>p</w:t>
            </w:r>
            <w:r>
              <w:rPr>
                <w:rFonts w:ascii="Courier New" w:hAnsi="Courier New" w:cs="Courier New"/>
                <w:sz w:val="18"/>
                <w:szCs w:val="18"/>
              </w:rPr>
              <w:t xml:space="preserve"> ← k </w:t>
            </w:r>
            <w:r w:rsidRPr="006D7A53">
              <w:rPr>
                <w:rFonts w:ascii="Courier New" w:hAnsi="Courier New" w:cs="Courier New"/>
                <w:b/>
                <w:sz w:val="18"/>
                <w:szCs w:val="18"/>
              </w:rPr>
              <w:t>*</w:t>
            </w:r>
            <w:r>
              <w:rPr>
                <w:rFonts w:ascii="Courier New" w:hAnsi="Courier New" w:cs="Courier New"/>
                <w:sz w:val="18"/>
                <w:szCs w:val="18"/>
              </w:rPr>
              <w:t xml:space="preserve"> (</w:t>
            </w:r>
            <w:r w:rsidR="00B6629B">
              <w:rPr>
                <w:rFonts w:ascii="Courier New" w:hAnsi="Courier New" w:cs="Courier New"/>
                <w:sz w:val="18"/>
                <w:szCs w:val="18"/>
              </w:rPr>
              <w:t>density-p</w:t>
            </w:r>
            <w:r>
              <w:rPr>
                <w:rFonts w:ascii="Courier New" w:hAnsi="Courier New" w:cs="Courier New"/>
                <w:sz w:val="18"/>
                <w:szCs w:val="18"/>
              </w:rPr>
              <w:t xml:space="preserve"> </w:t>
            </w:r>
            <w:r w:rsidR="006D78FB" w:rsidRPr="006D7A53">
              <w:rPr>
                <w:rFonts w:ascii="Courier New" w:hAnsi="Courier New" w:cs="Courier New"/>
                <w:b/>
                <w:sz w:val="18"/>
                <w:szCs w:val="18"/>
              </w:rPr>
              <w:t>–</w:t>
            </w:r>
            <w:r>
              <w:rPr>
                <w:rFonts w:ascii="Courier New" w:hAnsi="Courier New" w:cs="Courier New"/>
                <w:sz w:val="18"/>
                <w:szCs w:val="18"/>
              </w:rPr>
              <w:t xml:space="preserve"> </w:t>
            </w:r>
            <w:r w:rsidR="006D78FB">
              <w:rPr>
                <w:rFonts w:ascii="Courier New" w:hAnsi="Courier New" w:cs="Courier New"/>
                <w:sz w:val="18"/>
                <w:szCs w:val="18"/>
              </w:rPr>
              <w:t>rest-</w:t>
            </w:r>
            <w:r>
              <w:rPr>
                <w:rFonts w:ascii="Courier New" w:hAnsi="Courier New" w:cs="Courier New"/>
                <w:sz w:val="18"/>
                <w:szCs w:val="18"/>
              </w:rPr>
              <w:t>density)</w:t>
            </w:r>
          </w:p>
          <w:p w:rsidR="004B391E" w:rsidRDefault="004B391E" w:rsidP="004B391E">
            <w:pPr>
              <w:rPr>
                <w:rFonts w:ascii="Courier New" w:hAnsi="Courier New" w:cs="Courier New"/>
                <w:sz w:val="18"/>
                <w:szCs w:val="18"/>
              </w:rPr>
            </w:pPr>
            <w:r>
              <w:rPr>
                <w:rFonts w:ascii="Courier New" w:hAnsi="Courier New" w:cs="Courier New"/>
                <w:sz w:val="18"/>
                <w:szCs w:val="18"/>
              </w:rPr>
              <w:t xml:space="preserve">   </w:t>
            </w:r>
            <w:r w:rsidR="006D78FB">
              <w:rPr>
                <w:rFonts w:ascii="Courier New" w:hAnsi="Courier New" w:cs="Courier New"/>
                <w:sz w:val="18"/>
                <w:szCs w:val="18"/>
              </w:rPr>
              <w:t xml:space="preserve">         pressure-</w:t>
            </w:r>
            <w:r w:rsidR="00B6629B">
              <w:rPr>
                <w:rFonts w:ascii="Courier New" w:hAnsi="Courier New" w:cs="Courier New"/>
                <w:sz w:val="18"/>
                <w:szCs w:val="18"/>
              </w:rPr>
              <w:t>n</w:t>
            </w:r>
            <w:r>
              <w:rPr>
                <w:rFonts w:ascii="Courier New" w:hAnsi="Courier New" w:cs="Courier New"/>
                <w:sz w:val="18"/>
                <w:szCs w:val="18"/>
              </w:rPr>
              <w:t xml:space="preserve"> ← k </w:t>
            </w:r>
            <w:r w:rsidRPr="006D7A53">
              <w:rPr>
                <w:rFonts w:ascii="Courier New" w:hAnsi="Courier New" w:cs="Courier New"/>
                <w:b/>
                <w:sz w:val="18"/>
                <w:szCs w:val="18"/>
              </w:rPr>
              <w:t>*</w:t>
            </w:r>
            <w:r>
              <w:rPr>
                <w:rFonts w:ascii="Courier New" w:hAnsi="Courier New" w:cs="Courier New"/>
                <w:sz w:val="18"/>
                <w:szCs w:val="18"/>
              </w:rPr>
              <w:t xml:space="preserve"> (</w:t>
            </w:r>
            <w:r w:rsidR="00B6629B">
              <w:rPr>
                <w:rFonts w:ascii="Courier New" w:hAnsi="Courier New" w:cs="Courier New"/>
                <w:sz w:val="18"/>
                <w:szCs w:val="18"/>
              </w:rPr>
              <w:t xml:space="preserve">density-n </w:t>
            </w:r>
            <w:r w:rsidR="006D78FB" w:rsidRPr="006D7A53">
              <w:rPr>
                <w:rFonts w:ascii="Courier New" w:hAnsi="Courier New" w:cs="Courier New"/>
                <w:b/>
                <w:sz w:val="18"/>
                <w:szCs w:val="18"/>
              </w:rPr>
              <w:t>–</w:t>
            </w:r>
            <w:r>
              <w:rPr>
                <w:rFonts w:ascii="Courier New" w:hAnsi="Courier New" w:cs="Courier New"/>
                <w:sz w:val="18"/>
                <w:szCs w:val="18"/>
              </w:rPr>
              <w:t xml:space="preserve"> </w:t>
            </w:r>
            <w:r w:rsidR="006D78FB">
              <w:rPr>
                <w:rFonts w:ascii="Courier New" w:hAnsi="Courier New" w:cs="Courier New"/>
                <w:sz w:val="18"/>
                <w:szCs w:val="18"/>
              </w:rPr>
              <w:t>rest-</w:t>
            </w:r>
            <w:r>
              <w:rPr>
                <w:rFonts w:ascii="Courier New" w:hAnsi="Courier New" w:cs="Courier New"/>
                <w:sz w:val="18"/>
                <w:szCs w:val="18"/>
              </w:rPr>
              <w:t>density)</w:t>
            </w:r>
          </w:p>
          <w:p w:rsidR="0024467F" w:rsidRPr="001D1BA7" w:rsidRDefault="0024467F" w:rsidP="004B391E">
            <w:pPr>
              <w:rPr>
                <w:rFonts w:ascii="Courier New" w:hAnsi="Courier New" w:cs="Courier New"/>
                <w:sz w:val="18"/>
                <w:szCs w:val="18"/>
              </w:rPr>
            </w:pPr>
          </w:p>
          <w:p w:rsidR="00B6629B" w:rsidRDefault="00B6629B" w:rsidP="00B6629B">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sidR="00973E0B">
              <w:rPr>
                <w:rFonts w:ascii="Courier New" w:hAnsi="Courier New" w:cs="Courier New"/>
                <w:sz w:val="18"/>
                <w:szCs w:val="18"/>
              </w:rPr>
              <w:t xml:space="preserve"> </w:t>
            </w:r>
            <w:r w:rsidR="006D78FB">
              <w:rPr>
                <w:rFonts w:ascii="Courier New" w:hAnsi="Courier New" w:cs="Courier New"/>
                <w:sz w:val="18"/>
                <w:szCs w:val="18"/>
              </w:rPr>
              <w:t xml:space="preserve">mass </w:t>
            </w:r>
            <w:r w:rsidR="006D78FB" w:rsidRPr="006D7A53">
              <w:rPr>
                <w:rFonts w:ascii="Courier New" w:hAnsi="Courier New" w:cs="Courier New"/>
                <w:b/>
                <w:sz w:val="18"/>
                <w:szCs w:val="18"/>
              </w:rPr>
              <w:t>*</w:t>
            </w:r>
            <w:r w:rsidR="006D78FB">
              <w:rPr>
                <w:rFonts w:ascii="Courier New" w:hAnsi="Courier New" w:cs="Courier New"/>
                <w:sz w:val="18"/>
                <w:szCs w:val="18"/>
              </w:rPr>
              <w:t xml:space="preserve"> (pressure</w:t>
            </w:r>
            <w:r>
              <w:rPr>
                <w:rFonts w:ascii="Courier New" w:hAnsi="Courier New" w:cs="Courier New"/>
                <w:sz w:val="18"/>
                <w:szCs w:val="18"/>
              </w:rPr>
              <w:t>-p</w:t>
            </w:r>
            <w:r w:rsidR="006D78FB">
              <w:rPr>
                <w:rFonts w:ascii="Courier New" w:hAnsi="Courier New" w:cs="Courier New"/>
                <w:sz w:val="18"/>
                <w:szCs w:val="18"/>
              </w:rPr>
              <w:t xml:space="preserve"> </w:t>
            </w:r>
            <w:r w:rsidR="006D78FB" w:rsidRPr="006D7A53">
              <w:rPr>
                <w:rFonts w:ascii="Courier New" w:hAnsi="Courier New" w:cs="Courier New"/>
                <w:b/>
                <w:sz w:val="18"/>
                <w:szCs w:val="18"/>
              </w:rPr>
              <w:t>+</w:t>
            </w:r>
            <w:r w:rsidR="006D78FB">
              <w:rPr>
                <w:rFonts w:ascii="Courier New" w:hAnsi="Courier New" w:cs="Courier New"/>
                <w:sz w:val="18"/>
                <w:szCs w:val="18"/>
              </w:rPr>
              <w:t xml:space="preserve"> pressure</w:t>
            </w:r>
            <w:r>
              <w:rPr>
                <w:rFonts w:ascii="Courier New" w:hAnsi="Courier New" w:cs="Courier New"/>
                <w:sz w:val="18"/>
                <w:szCs w:val="18"/>
              </w:rPr>
              <w:t>-n</w:t>
            </w:r>
            <w:r w:rsidR="006D78FB">
              <w:rPr>
                <w:rFonts w:ascii="Courier New" w:hAnsi="Courier New" w:cs="Courier New"/>
                <w:sz w:val="18"/>
                <w:szCs w:val="18"/>
              </w:rPr>
              <w:t xml:space="preserve">) </w:t>
            </w:r>
            <w:r w:rsidR="006D78FB" w:rsidRPr="006D7A53">
              <w:rPr>
                <w:rFonts w:ascii="Courier New" w:hAnsi="Courier New" w:cs="Courier New"/>
                <w:b/>
                <w:sz w:val="18"/>
                <w:szCs w:val="18"/>
              </w:rPr>
              <w:t>/</w:t>
            </w:r>
            <w:r w:rsidR="006D78FB">
              <w:rPr>
                <w:rFonts w:ascii="Courier New" w:hAnsi="Courier New" w:cs="Courier New"/>
                <w:sz w:val="18"/>
                <w:szCs w:val="18"/>
              </w:rPr>
              <w:t xml:space="preserve"> (2 </w:t>
            </w:r>
            <w:r w:rsidR="006D78FB" w:rsidRPr="006D7A53">
              <w:rPr>
                <w:rFonts w:ascii="Courier New" w:hAnsi="Courier New" w:cs="Courier New"/>
                <w:b/>
                <w:sz w:val="18"/>
                <w:szCs w:val="18"/>
              </w:rPr>
              <w:t>*</w:t>
            </w:r>
            <w:r w:rsidR="006D78FB">
              <w:rPr>
                <w:rFonts w:ascii="Courier New" w:hAnsi="Courier New" w:cs="Courier New"/>
                <w:sz w:val="18"/>
                <w:szCs w:val="18"/>
              </w:rPr>
              <w:t xml:space="preserve"> density</w:t>
            </w:r>
            <w:r w:rsidR="0024467F">
              <w:rPr>
                <w:rFonts w:ascii="Courier New" w:hAnsi="Courier New" w:cs="Courier New"/>
                <w:sz w:val="18"/>
                <w:szCs w:val="18"/>
              </w:rPr>
              <w:t>-n</w:t>
            </w:r>
            <w:r w:rsidR="006D78FB">
              <w:rPr>
                <w:rFonts w:ascii="Courier New" w:hAnsi="Courier New" w:cs="Courier New"/>
                <w:sz w:val="18"/>
                <w:szCs w:val="18"/>
              </w:rPr>
              <w:t xml:space="preserve">) </w:t>
            </w:r>
          </w:p>
          <w:p w:rsidR="006D78FB" w:rsidRDefault="00B6629B" w:rsidP="0024467F">
            <w:pPr>
              <w:rPr>
                <w:rFonts w:ascii="Courier New" w:hAnsi="Courier New" w:cs="Courier New"/>
                <w:sz w:val="18"/>
                <w:szCs w:val="18"/>
              </w:rPr>
            </w:pPr>
            <w:r>
              <w:rPr>
                <w:rFonts w:ascii="Courier New" w:hAnsi="Courier New" w:cs="Courier New"/>
                <w:sz w:val="18"/>
                <w:szCs w:val="18"/>
              </w:rPr>
              <w:t xml:space="preserve">                  </w:t>
            </w:r>
            <w:r w:rsidR="006D7A53" w:rsidRPr="006D7A53">
              <w:rPr>
                <w:rFonts w:ascii="Courier New" w:hAnsi="Courier New" w:cs="Courier New"/>
                <w:b/>
                <w:sz w:val="18"/>
                <w:szCs w:val="18"/>
              </w:rPr>
              <w:t>*</w:t>
            </w:r>
            <w:r w:rsidR="006D7A53">
              <w:rPr>
                <w:rFonts w:ascii="Courier New" w:hAnsi="Courier New" w:cs="Courier New"/>
                <w:sz w:val="18"/>
                <w:szCs w:val="18"/>
              </w:rPr>
              <w:t xml:space="preserve"> </w:t>
            </w:r>
            <w:r w:rsidR="00E50180">
              <w:rPr>
                <w:rFonts w:ascii="Courier New" w:hAnsi="Courier New" w:cs="Courier New"/>
                <w:sz w:val="18"/>
                <w:szCs w:val="18"/>
              </w:rPr>
              <w:t>gradient-W-</w:t>
            </w:r>
            <w:r w:rsidR="006D78FB">
              <w:rPr>
                <w:rFonts w:ascii="Courier New" w:hAnsi="Courier New" w:cs="Courier New"/>
                <w:sz w:val="18"/>
                <w:szCs w:val="18"/>
              </w:rPr>
              <w:t>spiky(r,</w:t>
            </w:r>
            <w:r w:rsidR="0024467F">
              <w:rPr>
                <w:rFonts w:ascii="Courier New" w:hAnsi="Courier New" w:cs="Courier New"/>
                <w:sz w:val="18"/>
                <w:szCs w:val="18"/>
              </w:rPr>
              <w:t xml:space="preserve"> </w:t>
            </w:r>
            <w:r w:rsidR="006D78FB">
              <w:rPr>
                <w:rFonts w:ascii="Courier New" w:hAnsi="Courier New" w:cs="Courier New"/>
                <w:sz w:val="18"/>
                <w:szCs w:val="18"/>
              </w:rPr>
              <w:t>h)</w:t>
            </w:r>
            <w:r>
              <w:rPr>
                <w:rFonts w:ascii="Courier New" w:hAnsi="Courier New" w:cs="Courier New"/>
                <w:sz w:val="18"/>
                <w:szCs w:val="18"/>
              </w:rPr>
              <w:t xml:space="preserve"> </w:t>
            </w:r>
            <w:r w:rsidR="00E50180" w:rsidRPr="006D7A53">
              <w:rPr>
                <w:rFonts w:ascii="Courier New" w:hAnsi="Courier New" w:cs="Courier New"/>
                <w:b/>
                <w:sz w:val="18"/>
                <w:szCs w:val="18"/>
              </w:rPr>
              <w:t>to</w:t>
            </w:r>
            <w:r w:rsidR="00E50180">
              <w:rPr>
                <w:rFonts w:ascii="Courier New" w:hAnsi="Courier New" w:cs="Courier New"/>
                <w:sz w:val="18"/>
                <w:szCs w:val="18"/>
              </w:rPr>
              <w:t xml:space="preserve"> pressure-</w:t>
            </w:r>
            <w:r w:rsidR="0024467F">
              <w:rPr>
                <w:rFonts w:ascii="Courier New" w:hAnsi="Courier New" w:cs="Courier New"/>
                <w:sz w:val="18"/>
                <w:szCs w:val="18"/>
              </w:rPr>
              <w:t>force of particle</w:t>
            </w:r>
          </w:p>
          <w:p w:rsidR="00B6629B" w:rsidRDefault="00B6629B" w:rsidP="004B391E">
            <w:pPr>
              <w:rPr>
                <w:rFonts w:ascii="Courier New" w:hAnsi="Courier New" w:cs="Courier New"/>
                <w:sz w:val="18"/>
                <w:szCs w:val="18"/>
              </w:rPr>
            </w:pPr>
          </w:p>
          <w:p w:rsidR="0024467F" w:rsidRDefault="006D78FB" w:rsidP="0024467F">
            <w:pPr>
              <w:rPr>
                <w:rFonts w:ascii="Courier New" w:hAnsi="Courier New" w:cs="Courier New"/>
                <w:sz w:val="18"/>
                <w:szCs w:val="18"/>
              </w:rPr>
            </w:pPr>
            <w:r>
              <w:rPr>
                <w:rFonts w:ascii="Courier New" w:hAnsi="Courier New" w:cs="Courier New"/>
                <w:sz w:val="18"/>
                <w:szCs w:val="18"/>
              </w:rPr>
              <w:t xml:space="preserve">            </w:t>
            </w:r>
            <w:r w:rsidR="0024467F" w:rsidRPr="006D7A53">
              <w:rPr>
                <w:rFonts w:ascii="Courier New" w:hAnsi="Courier New" w:cs="Courier New"/>
                <w:b/>
                <w:sz w:val="18"/>
                <w:szCs w:val="18"/>
              </w:rPr>
              <w:t>add</w:t>
            </w:r>
            <w:r w:rsidR="00973E0B">
              <w:rPr>
                <w:rFonts w:ascii="Courier New" w:hAnsi="Courier New" w:cs="Courier New"/>
                <w:sz w:val="18"/>
                <w:szCs w:val="18"/>
              </w:rPr>
              <w:t xml:space="preserve"> </w:t>
            </w:r>
            <w:r w:rsidR="00E12322">
              <w:rPr>
                <w:rFonts w:ascii="Courier New" w:hAnsi="Courier New" w:cs="Courier New"/>
                <w:sz w:val="18"/>
                <w:szCs w:val="18"/>
              </w:rPr>
              <w:t xml:space="preserve">eta </w:t>
            </w:r>
            <w:r w:rsidR="00E12322" w:rsidRPr="006D7A53">
              <w:rPr>
                <w:rFonts w:ascii="Courier New" w:hAnsi="Courier New" w:cs="Courier New"/>
                <w:b/>
                <w:sz w:val="18"/>
                <w:szCs w:val="18"/>
              </w:rPr>
              <w:t>*</w:t>
            </w:r>
            <w:r w:rsidR="00E12322">
              <w:rPr>
                <w:rFonts w:ascii="Courier New" w:hAnsi="Courier New" w:cs="Courier New"/>
                <w:sz w:val="18"/>
                <w:szCs w:val="18"/>
              </w:rPr>
              <w:t xml:space="preserve"> mass </w:t>
            </w:r>
            <w:r w:rsidR="00E12322" w:rsidRPr="006D7A53">
              <w:rPr>
                <w:rFonts w:ascii="Courier New" w:hAnsi="Courier New" w:cs="Courier New"/>
                <w:b/>
                <w:sz w:val="18"/>
                <w:szCs w:val="18"/>
              </w:rPr>
              <w:t>*</w:t>
            </w:r>
            <w:r w:rsidR="00E12322">
              <w:rPr>
                <w:rFonts w:ascii="Courier New" w:hAnsi="Courier New" w:cs="Courier New"/>
                <w:sz w:val="18"/>
                <w:szCs w:val="18"/>
              </w:rPr>
              <w:t xml:space="preserve"> (velocity of neig</w:t>
            </w:r>
            <w:r w:rsidR="00E50180">
              <w:rPr>
                <w:rFonts w:ascii="Courier New" w:hAnsi="Courier New" w:cs="Courier New"/>
                <w:sz w:val="18"/>
                <w:szCs w:val="18"/>
              </w:rPr>
              <w:t>h</w:t>
            </w:r>
            <w:r w:rsidR="00E12322">
              <w:rPr>
                <w:rFonts w:ascii="Courier New" w:hAnsi="Courier New" w:cs="Courier New"/>
                <w:sz w:val="18"/>
                <w:szCs w:val="18"/>
              </w:rPr>
              <w:t xml:space="preserve">bor </w:t>
            </w:r>
            <w:r w:rsidR="00E12322" w:rsidRPr="006D7A53">
              <w:rPr>
                <w:rFonts w:ascii="Courier New" w:hAnsi="Courier New" w:cs="Courier New"/>
                <w:b/>
                <w:sz w:val="18"/>
                <w:szCs w:val="18"/>
              </w:rPr>
              <w:t>–</w:t>
            </w:r>
            <w:r w:rsidR="0024467F">
              <w:rPr>
                <w:rFonts w:ascii="Courier New" w:hAnsi="Courier New" w:cs="Courier New"/>
                <w:sz w:val="18"/>
                <w:szCs w:val="18"/>
              </w:rPr>
              <w:t xml:space="preserve"> </w:t>
            </w:r>
            <w:r w:rsidR="00E12322">
              <w:rPr>
                <w:rFonts w:ascii="Courier New" w:hAnsi="Courier New" w:cs="Courier New"/>
                <w:sz w:val="18"/>
                <w:szCs w:val="18"/>
              </w:rPr>
              <w:t>velocity of pa</w:t>
            </w:r>
            <w:r w:rsidR="0024467F">
              <w:rPr>
                <w:rFonts w:ascii="Courier New" w:hAnsi="Courier New" w:cs="Courier New"/>
                <w:sz w:val="18"/>
                <w:szCs w:val="18"/>
              </w:rPr>
              <w:t>rticle)</w:t>
            </w:r>
          </w:p>
          <w:p w:rsidR="0024467F" w:rsidRDefault="0024467F" w:rsidP="0024467F">
            <w:pPr>
              <w:rPr>
                <w:rFonts w:ascii="Courier New" w:hAnsi="Courier New" w:cs="Courier New"/>
                <w:sz w:val="18"/>
                <w:szCs w:val="18"/>
              </w:rPr>
            </w:pPr>
            <w:r>
              <w:rPr>
                <w:rFonts w:ascii="Courier New" w:hAnsi="Courier New" w:cs="Courier New"/>
                <w:sz w:val="18"/>
                <w:szCs w:val="18"/>
              </w:rPr>
              <w:t xml:space="preserve">                  </w:t>
            </w:r>
            <w:r w:rsidR="00E12322" w:rsidRPr="006D7A53">
              <w:rPr>
                <w:rFonts w:ascii="Courier New" w:hAnsi="Courier New" w:cs="Courier New"/>
                <w:b/>
                <w:sz w:val="18"/>
                <w:szCs w:val="18"/>
              </w:rPr>
              <w:t>/</w:t>
            </w:r>
            <w:r w:rsidR="00E12322">
              <w:rPr>
                <w:rFonts w:ascii="Courier New" w:hAnsi="Courier New" w:cs="Courier New"/>
                <w:sz w:val="18"/>
                <w:szCs w:val="18"/>
              </w:rPr>
              <w:t xml:space="preserve"> density</w:t>
            </w:r>
            <w:r>
              <w:rPr>
                <w:rFonts w:ascii="Courier New" w:hAnsi="Courier New" w:cs="Courier New"/>
                <w:sz w:val="18"/>
                <w:szCs w:val="18"/>
              </w:rPr>
              <w:t>-n</w:t>
            </w:r>
            <w:r w:rsidR="00E12322">
              <w:rPr>
                <w:rFonts w:ascii="Courier New" w:hAnsi="Courier New" w:cs="Courier New"/>
                <w:sz w:val="18"/>
                <w:szCs w:val="18"/>
              </w:rPr>
              <w:t xml:space="preserve"> </w:t>
            </w:r>
            <w:r w:rsidR="00E12322" w:rsidRPr="006D7A53">
              <w:rPr>
                <w:rFonts w:ascii="Courier New" w:hAnsi="Courier New" w:cs="Courier New"/>
                <w:b/>
                <w:sz w:val="18"/>
                <w:szCs w:val="18"/>
              </w:rPr>
              <w:t>*</w:t>
            </w:r>
            <w:r w:rsidR="00E12322">
              <w:rPr>
                <w:rFonts w:ascii="Courier New" w:hAnsi="Courier New" w:cs="Courier New"/>
                <w:sz w:val="18"/>
                <w:szCs w:val="18"/>
              </w:rPr>
              <w:t xml:space="preserve"> </w:t>
            </w:r>
            <w:r w:rsidR="00E50180">
              <w:rPr>
                <w:rFonts w:ascii="Courier New" w:hAnsi="Courier New" w:cs="Courier New"/>
                <w:sz w:val="18"/>
                <w:szCs w:val="18"/>
              </w:rPr>
              <w:t>gradient-W-</w:t>
            </w:r>
            <w:r>
              <w:rPr>
                <w:rFonts w:ascii="Courier New" w:hAnsi="Courier New" w:cs="Courier New"/>
                <w:sz w:val="18"/>
                <w:szCs w:val="18"/>
              </w:rPr>
              <w:t>viscosity(r</w:t>
            </w:r>
            <w:r w:rsidR="00E12322">
              <w:rPr>
                <w:rFonts w:ascii="Courier New" w:hAnsi="Courier New" w:cs="Courier New"/>
                <w:sz w:val="18"/>
                <w:szCs w:val="18"/>
              </w:rPr>
              <w:t>,</w:t>
            </w:r>
            <w:r>
              <w:rPr>
                <w:rFonts w:ascii="Courier New" w:hAnsi="Courier New" w:cs="Courier New"/>
                <w:sz w:val="18"/>
                <w:szCs w:val="18"/>
              </w:rPr>
              <w:t xml:space="preserve"> </w:t>
            </w:r>
            <w:r w:rsidR="00E12322">
              <w:rPr>
                <w:rFonts w:ascii="Courier New" w:hAnsi="Courier New" w:cs="Courier New"/>
                <w:sz w:val="18"/>
                <w:szCs w:val="18"/>
              </w:rPr>
              <w:t>h)</w:t>
            </w:r>
          </w:p>
          <w:p w:rsidR="005B7064" w:rsidRDefault="0024467F" w:rsidP="0024467F">
            <w:pPr>
              <w:rPr>
                <w:rFonts w:ascii="Courier New" w:hAnsi="Courier New" w:cs="Courier New"/>
                <w:sz w:val="18"/>
                <w:szCs w:val="18"/>
              </w:rPr>
            </w:pPr>
            <w:r>
              <w:rPr>
                <w:rFonts w:ascii="Courier New" w:hAnsi="Courier New" w:cs="Courier New"/>
                <w:sz w:val="18"/>
                <w:szCs w:val="18"/>
              </w:rPr>
              <w:t xml:space="preserve">                  </w:t>
            </w:r>
            <w:r w:rsidR="00E50180" w:rsidRPr="006D7A53">
              <w:rPr>
                <w:rFonts w:ascii="Courier New" w:hAnsi="Courier New" w:cs="Courier New"/>
                <w:b/>
                <w:sz w:val="18"/>
                <w:szCs w:val="18"/>
              </w:rPr>
              <w:t>to</w:t>
            </w:r>
            <w:r w:rsidR="00E50180">
              <w:rPr>
                <w:rFonts w:ascii="Courier New" w:hAnsi="Courier New" w:cs="Courier New"/>
                <w:sz w:val="18"/>
                <w:szCs w:val="18"/>
              </w:rPr>
              <w:t xml:space="preserve"> viscosity-</w:t>
            </w:r>
            <w:r w:rsidR="005B7064">
              <w:rPr>
                <w:rFonts w:ascii="Courier New" w:hAnsi="Courier New" w:cs="Courier New"/>
                <w:sz w:val="18"/>
                <w:szCs w:val="18"/>
              </w:rPr>
              <w:t>force of particle</w:t>
            </w:r>
          </w:p>
          <w:p w:rsidR="00B6629B" w:rsidRDefault="00B6629B" w:rsidP="00E12322">
            <w:pPr>
              <w:rPr>
                <w:rFonts w:ascii="Courier New" w:hAnsi="Courier New" w:cs="Courier New"/>
                <w:sz w:val="18"/>
                <w:szCs w:val="18"/>
              </w:rPr>
            </w:pPr>
          </w:p>
          <w:p w:rsidR="005B7064" w:rsidRDefault="005B7064" w:rsidP="0024467F">
            <w:pPr>
              <w:rPr>
                <w:rFonts w:ascii="Courier New" w:hAnsi="Courier New" w:cs="Courier New"/>
                <w:sz w:val="18"/>
                <w:szCs w:val="18"/>
              </w:rPr>
            </w:pPr>
            <w:r>
              <w:rPr>
                <w:rFonts w:ascii="Courier New" w:hAnsi="Courier New" w:cs="Courier New"/>
                <w:sz w:val="18"/>
                <w:szCs w:val="18"/>
              </w:rPr>
              <w:lastRenderedPageBreak/>
              <w:t xml:space="preserve">            </w:t>
            </w:r>
            <w:r w:rsidRPr="006D7A53">
              <w:rPr>
                <w:rFonts w:ascii="Courier New" w:hAnsi="Courier New" w:cs="Courier New"/>
                <w:b/>
                <w:sz w:val="18"/>
                <w:szCs w:val="18"/>
              </w:rPr>
              <w:t>add</w:t>
            </w:r>
            <w:r w:rsidR="00973E0B">
              <w:rPr>
                <w:rFonts w:ascii="Courier New" w:hAnsi="Courier New" w:cs="Courier New"/>
                <w:sz w:val="18"/>
                <w:szCs w:val="18"/>
              </w:rPr>
              <w:t xml:space="preserve"> </w:t>
            </w:r>
            <w:r w:rsidR="0024467F">
              <w:rPr>
                <w:rFonts w:ascii="Courier New" w:hAnsi="Courier New" w:cs="Courier New"/>
                <w:sz w:val="18"/>
                <w:szCs w:val="18"/>
              </w:rPr>
              <w:t xml:space="preserve">mass </w:t>
            </w:r>
            <w:r w:rsidR="0024467F" w:rsidRPr="006D7A53">
              <w:rPr>
                <w:rFonts w:ascii="Courier New" w:hAnsi="Courier New" w:cs="Courier New"/>
                <w:b/>
                <w:sz w:val="18"/>
                <w:szCs w:val="18"/>
              </w:rPr>
              <w:t>/</w:t>
            </w:r>
            <w:r w:rsidR="0024467F">
              <w:rPr>
                <w:rFonts w:ascii="Courier New" w:hAnsi="Courier New" w:cs="Courier New"/>
                <w:sz w:val="18"/>
                <w:szCs w:val="18"/>
              </w:rPr>
              <w:t xml:space="preserve"> density-n </w:t>
            </w:r>
            <w:r w:rsidRPr="006D7A53">
              <w:rPr>
                <w:rFonts w:ascii="Courier New" w:hAnsi="Courier New" w:cs="Courier New"/>
                <w:b/>
                <w:sz w:val="18"/>
                <w:szCs w:val="18"/>
              </w:rPr>
              <w:t>*</w:t>
            </w:r>
            <w:r>
              <w:rPr>
                <w:rFonts w:ascii="Courier New" w:hAnsi="Courier New" w:cs="Courier New"/>
                <w:sz w:val="18"/>
                <w:szCs w:val="18"/>
              </w:rPr>
              <w:t xml:space="preserve"> gradient_W_poly6(r,</w:t>
            </w:r>
            <w:r w:rsidR="0024467F">
              <w:rPr>
                <w:rFonts w:ascii="Courier New" w:hAnsi="Courier New" w:cs="Courier New"/>
                <w:sz w:val="18"/>
                <w:szCs w:val="18"/>
              </w:rPr>
              <w:t xml:space="preserve"> </w:t>
            </w:r>
            <w:r>
              <w:rPr>
                <w:rFonts w:ascii="Courier New" w:hAnsi="Courier New" w:cs="Courier New"/>
                <w:sz w:val="18"/>
                <w:szCs w:val="18"/>
              </w:rPr>
              <w:t>h)</w:t>
            </w:r>
          </w:p>
          <w:p w:rsidR="005B7064" w:rsidRDefault="00E50180" w:rsidP="0024467F">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color-field-</w:t>
            </w:r>
            <w:r w:rsidR="0024467F">
              <w:rPr>
                <w:rFonts w:ascii="Courier New" w:hAnsi="Courier New" w:cs="Courier New"/>
                <w:sz w:val="18"/>
                <w:szCs w:val="18"/>
              </w:rPr>
              <w:t>gradient of particle</w:t>
            </w:r>
          </w:p>
          <w:p w:rsidR="00E50180" w:rsidRDefault="00E50180" w:rsidP="005B7064">
            <w:pPr>
              <w:rPr>
                <w:rFonts w:ascii="Courier New" w:hAnsi="Courier New" w:cs="Courier New"/>
                <w:sz w:val="18"/>
                <w:szCs w:val="18"/>
              </w:rPr>
            </w:pPr>
          </w:p>
          <w:p w:rsidR="005B7064" w:rsidRDefault="005B7064" w:rsidP="005B7064">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add</w:t>
            </w:r>
            <w:r w:rsidR="00973E0B">
              <w:rPr>
                <w:rFonts w:ascii="Courier New" w:hAnsi="Courier New" w:cs="Courier New"/>
                <w:sz w:val="18"/>
                <w:szCs w:val="18"/>
              </w:rPr>
              <w:t xml:space="preserve"> </w:t>
            </w:r>
            <w:r>
              <w:rPr>
                <w:rFonts w:ascii="Courier New" w:hAnsi="Courier New" w:cs="Courier New"/>
                <w:sz w:val="18"/>
                <w:szCs w:val="18"/>
              </w:rPr>
              <w:t xml:space="preserve">mass </w:t>
            </w:r>
            <w:r w:rsidRPr="006D7A53">
              <w:rPr>
                <w:rFonts w:ascii="Courier New" w:hAnsi="Courier New" w:cs="Courier New"/>
                <w:b/>
                <w:sz w:val="18"/>
                <w:szCs w:val="18"/>
              </w:rPr>
              <w:t>/</w:t>
            </w:r>
            <w:r>
              <w:rPr>
                <w:rFonts w:ascii="Courier New" w:hAnsi="Courier New" w:cs="Courier New"/>
                <w:sz w:val="18"/>
                <w:szCs w:val="18"/>
              </w:rPr>
              <w:t xml:space="preserve"> density</w:t>
            </w:r>
            <w:r w:rsidR="0024467F">
              <w:rPr>
                <w:rFonts w:ascii="Courier New" w:hAnsi="Courier New" w:cs="Courier New"/>
                <w:sz w:val="18"/>
                <w:szCs w:val="18"/>
              </w:rPr>
              <w:t xml:space="preserve">-n </w:t>
            </w:r>
            <w:r w:rsidRPr="006D7A53">
              <w:rPr>
                <w:rFonts w:ascii="Courier New" w:hAnsi="Courier New" w:cs="Courier New"/>
                <w:b/>
                <w:sz w:val="18"/>
                <w:szCs w:val="18"/>
              </w:rPr>
              <w:t>*</w:t>
            </w:r>
            <w:r>
              <w:rPr>
                <w:rFonts w:ascii="Courier New" w:hAnsi="Courier New" w:cs="Courier New"/>
                <w:sz w:val="18"/>
                <w:szCs w:val="18"/>
              </w:rPr>
              <w:t xml:space="preserve"> laplacian_W_poly6(r,</w:t>
            </w:r>
            <w:r w:rsidR="0024467F">
              <w:rPr>
                <w:rFonts w:ascii="Courier New" w:hAnsi="Courier New" w:cs="Courier New"/>
                <w:sz w:val="18"/>
                <w:szCs w:val="18"/>
              </w:rPr>
              <w:t xml:space="preserve"> </w:t>
            </w:r>
            <w:r>
              <w:rPr>
                <w:rFonts w:ascii="Courier New" w:hAnsi="Courier New" w:cs="Courier New"/>
                <w:sz w:val="18"/>
                <w:szCs w:val="18"/>
              </w:rPr>
              <w:t>h)</w:t>
            </w:r>
          </w:p>
          <w:p w:rsidR="005B7064" w:rsidRPr="001D1BA7" w:rsidRDefault="00E50180" w:rsidP="00E12322">
            <w:pPr>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to</w:t>
            </w:r>
            <w:r>
              <w:rPr>
                <w:rFonts w:ascii="Courier New" w:hAnsi="Courier New" w:cs="Courier New"/>
                <w:sz w:val="18"/>
                <w:szCs w:val="18"/>
              </w:rPr>
              <w:t xml:space="preserve"> color-field-</w:t>
            </w:r>
            <w:r w:rsidR="0024467F">
              <w:rPr>
                <w:rFonts w:ascii="Courier New" w:hAnsi="Courier New" w:cs="Courier New"/>
                <w:sz w:val="18"/>
                <w:szCs w:val="18"/>
              </w:rPr>
              <w:t>laplacian of particle</w:t>
            </w:r>
          </w:p>
          <w:p w:rsidR="004B391E" w:rsidRPr="006D7A53" w:rsidRDefault="004B391E" w:rsidP="004B391E">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end-if</w:t>
            </w:r>
          </w:p>
          <w:p w:rsidR="004B391E" w:rsidRPr="006D7A53" w:rsidRDefault="004B391E" w:rsidP="004B391E">
            <w:pPr>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4B391E" w:rsidRPr="006D7A53" w:rsidRDefault="004B391E" w:rsidP="004B391E">
            <w:pPr>
              <w:tabs>
                <w:tab w:val="left" w:pos="872"/>
              </w:tabs>
              <w:rPr>
                <w:rFonts w:ascii="Courier New" w:hAnsi="Courier New" w:cs="Courier New"/>
                <w:b/>
                <w:sz w:val="18"/>
                <w:szCs w:val="18"/>
              </w:rPr>
            </w:pPr>
            <w:r>
              <w:rPr>
                <w:rFonts w:ascii="Courier New" w:hAnsi="Courier New" w:cs="Courier New"/>
                <w:sz w:val="18"/>
                <w:szCs w:val="18"/>
              </w:rPr>
              <w:t xml:space="preserve">   </w:t>
            </w:r>
            <w:r w:rsidRPr="006D7A53">
              <w:rPr>
                <w:rFonts w:ascii="Courier New" w:hAnsi="Courier New" w:cs="Courier New"/>
                <w:b/>
                <w:sz w:val="18"/>
                <w:szCs w:val="18"/>
              </w:rPr>
              <w:t>end-foreach</w:t>
            </w:r>
          </w:p>
          <w:p w:rsidR="00E50180" w:rsidRDefault="00E50180" w:rsidP="004B391E">
            <w:pPr>
              <w:tabs>
                <w:tab w:val="left" w:pos="872"/>
              </w:tabs>
              <w:rPr>
                <w:rFonts w:ascii="Courier New" w:hAnsi="Courier New" w:cs="Courier New"/>
                <w:sz w:val="18"/>
                <w:szCs w:val="18"/>
              </w:rPr>
            </w:pPr>
          </w:p>
          <w:p w:rsidR="00DA51B7" w:rsidRPr="00DA51B7" w:rsidRDefault="00DA51B7" w:rsidP="004B391E">
            <w:pPr>
              <w:tabs>
                <w:tab w:val="left" w:pos="872"/>
              </w:tabs>
              <w:rPr>
                <w:rFonts w:ascii="Courier New" w:hAnsi="Courier New" w:cs="Courier New"/>
                <w:i/>
                <w:sz w:val="18"/>
                <w:szCs w:val="18"/>
              </w:rPr>
            </w:pPr>
            <w:r>
              <w:rPr>
                <w:rFonts w:ascii="Courier New" w:hAnsi="Courier New" w:cs="Courier New"/>
                <w:sz w:val="18"/>
                <w:szCs w:val="18"/>
              </w:rPr>
              <w:t xml:space="preserve">   </w:t>
            </w:r>
            <w:r w:rsidRPr="00DA51B7">
              <w:rPr>
                <w:rFonts w:ascii="Courier New" w:hAnsi="Courier New" w:cs="Courier New"/>
                <w:i/>
                <w:sz w:val="18"/>
                <w:szCs w:val="18"/>
              </w:rPr>
              <w:t>// move particles</w:t>
            </w:r>
          </w:p>
          <w:p w:rsidR="00E50180" w:rsidRDefault="00E50180" w:rsidP="004B391E">
            <w:pPr>
              <w:tabs>
                <w:tab w:val="left" w:pos="872"/>
              </w:tabs>
              <w:rPr>
                <w:rFonts w:ascii="Courier New" w:hAnsi="Courier New" w:cs="Courier New"/>
                <w:sz w:val="18"/>
                <w:szCs w:val="18"/>
              </w:rPr>
            </w:pPr>
            <w:r>
              <w:rPr>
                <w:rFonts w:ascii="Courier New" w:hAnsi="Courier New" w:cs="Courier New"/>
                <w:sz w:val="18"/>
                <w:szCs w:val="18"/>
              </w:rPr>
              <w:t xml:space="preserve">   </w:t>
            </w:r>
            <w:r w:rsidRPr="006D7A53">
              <w:rPr>
                <w:rFonts w:ascii="Courier New" w:hAnsi="Courier New" w:cs="Courier New"/>
                <w:b/>
                <w:sz w:val="18"/>
                <w:szCs w:val="18"/>
              </w:rPr>
              <w:t>foreach</w:t>
            </w:r>
            <w:r>
              <w:rPr>
                <w:rFonts w:ascii="Courier New" w:hAnsi="Courier New" w:cs="Courier New"/>
                <w:sz w:val="18"/>
                <w:szCs w:val="18"/>
              </w:rPr>
              <w:t xml:space="preserve"> particle </w:t>
            </w:r>
            <w:r w:rsidRPr="006D7A53">
              <w:rPr>
                <w:rFonts w:ascii="Courier New" w:hAnsi="Courier New" w:cs="Courier New"/>
                <w:b/>
                <w:sz w:val="18"/>
                <w:szCs w:val="18"/>
              </w:rPr>
              <w:t>in</w:t>
            </w:r>
            <w:r>
              <w:rPr>
                <w:rFonts w:ascii="Courier New" w:hAnsi="Courier New" w:cs="Courier New"/>
                <w:sz w:val="18"/>
                <w:szCs w:val="18"/>
              </w:rPr>
              <w:t xml:space="preserve"> fluid-particles</w:t>
            </w:r>
          </w:p>
          <w:p w:rsidR="008968EB" w:rsidRDefault="008968EB" w:rsidP="004B391E">
            <w:pPr>
              <w:tabs>
                <w:tab w:val="left" w:pos="872"/>
              </w:tabs>
              <w:rPr>
                <w:rFonts w:ascii="Courier New" w:hAnsi="Courier New" w:cs="Courier New"/>
                <w:sz w:val="18"/>
                <w:szCs w:val="18"/>
              </w:rPr>
            </w:pPr>
            <w:r>
              <w:rPr>
                <w:rFonts w:ascii="Courier New" w:hAnsi="Courier New" w:cs="Courier New"/>
                <w:sz w:val="18"/>
                <w:szCs w:val="18"/>
              </w:rPr>
              <w:t xml:space="preserve">      gradient-length ← </w:t>
            </w:r>
            <w:r w:rsidR="00536147">
              <w:rPr>
                <w:rFonts w:ascii="Courier New" w:hAnsi="Courier New" w:cs="Courier New"/>
                <w:sz w:val="18"/>
                <w:szCs w:val="18"/>
              </w:rPr>
              <w:t xml:space="preserve">length of </w:t>
            </w:r>
            <w:r>
              <w:rPr>
                <w:rFonts w:ascii="Courier New" w:hAnsi="Courier New" w:cs="Courier New"/>
                <w:sz w:val="18"/>
                <w:szCs w:val="18"/>
              </w:rPr>
              <w:t>color-field-gradient of particle</w:t>
            </w:r>
          </w:p>
          <w:p w:rsidR="008968EB" w:rsidRPr="00973E0B" w:rsidRDefault="008968EB" w:rsidP="004B391E">
            <w:pPr>
              <w:tabs>
                <w:tab w:val="left" w:pos="872"/>
              </w:tabs>
              <w:rPr>
                <w:rFonts w:ascii="Courier New" w:hAnsi="Courier New" w:cs="Courier New"/>
                <w:sz w:val="18"/>
                <w:szCs w:val="18"/>
              </w:rPr>
            </w:pPr>
            <w:r>
              <w:rPr>
                <w:rFonts w:ascii="Courier New" w:hAnsi="Courier New" w:cs="Courier New"/>
                <w:sz w:val="18"/>
                <w:szCs w:val="18"/>
              </w:rPr>
              <w:t xml:space="preserve">      </w:t>
            </w:r>
            <w:r w:rsidRPr="008968EB">
              <w:rPr>
                <w:rFonts w:ascii="Courier New" w:hAnsi="Courier New" w:cs="Courier New"/>
                <w:b/>
                <w:sz w:val="18"/>
                <w:szCs w:val="18"/>
              </w:rPr>
              <w:t xml:space="preserve">if </w:t>
            </w:r>
            <w:r>
              <w:rPr>
                <w:rFonts w:ascii="Courier New" w:hAnsi="Courier New" w:cs="Courier New"/>
                <w:sz w:val="18"/>
                <w:szCs w:val="18"/>
              </w:rPr>
              <w:t>gradient-length</w:t>
            </w:r>
            <w:r w:rsidR="00973E0B">
              <w:rPr>
                <w:rFonts w:ascii="Courier New" w:hAnsi="Courier New" w:cs="Courier New"/>
                <w:sz w:val="18"/>
                <w:szCs w:val="18"/>
              </w:rPr>
              <w:t xml:space="preserve"> </w:t>
            </w:r>
            <w:r w:rsidR="00973E0B" w:rsidRPr="00973E0B">
              <w:rPr>
                <w:rFonts w:ascii="Courier New" w:hAnsi="Courier New" w:cs="Courier New"/>
                <w:b/>
                <w:sz w:val="18"/>
                <w:szCs w:val="18"/>
              </w:rPr>
              <w:t>≥</w:t>
            </w:r>
            <w:r w:rsidR="00973E0B">
              <w:rPr>
                <w:rFonts w:ascii="Courier New" w:hAnsi="Courier New" w:cs="Courier New"/>
                <w:b/>
                <w:sz w:val="18"/>
                <w:szCs w:val="18"/>
              </w:rPr>
              <w:t xml:space="preserve"> </w:t>
            </w:r>
            <w:r w:rsidR="00973E0B">
              <w:rPr>
                <w:rFonts w:ascii="Courier New" w:hAnsi="Courier New" w:cs="Courier New"/>
                <w:sz w:val="18"/>
                <w:szCs w:val="18"/>
              </w:rPr>
              <w:t>threshold</w:t>
            </w:r>
          </w:p>
          <w:p w:rsidR="00E50180" w:rsidRDefault="00973E0B" w:rsidP="004B391E">
            <w:pPr>
              <w:tabs>
                <w:tab w:val="left" w:pos="872"/>
              </w:tabs>
              <w:rPr>
                <w:rFonts w:ascii="Courier New" w:hAnsi="Courier New" w:cs="Courier New"/>
                <w:sz w:val="18"/>
                <w:szCs w:val="18"/>
              </w:rPr>
            </w:pPr>
            <w:r>
              <w:rPr>
                <w:rFonts w:ascii="Courier New" w:hAnsi="Courier New" w:cs="Courier New"/>
                <w:sz w:val="18"/>
                <w:szCs w:val="18"/>
              </w:rPr>
              <w:t xml:space="preserve">   </w:t>
            </w:r>
            <w:r w:rsidR="00E50180">
              <w:rPr>
                <w:rFonts w:ascii="Courier New" w:hAnsi="Courier New" w:cs="Courier New"/>
                <w:sz w:val="18"/>
                <w:szCs w:val="18"/>
              </w:rPr>
              <w:t xml:space="preserve">      surface-tension-force ← sigma </w:t>
            </w:r>
            <w:r w:rsidR="00E50180" w:rsidRPr="006D7A53">
              <w:rPr>
                <w:rFonts w:ascii="Courier New" w:hAnsi="Courier New" w:cs="Courier New"/>
                <w:b/>
                <w:sz w:val="18"/>
                <w:szCs w:val="18"/>
              </w:rPr>
              <w:t>*</w:t>
            </w:r>
            <w:r w:rsidR="00E50180">
              <w:rPr>
                <w:rFonts w:ascii="Courier New" w:hAnsi="Courier New" w:cs="Courier New"/>
                <w:sz w:val="18"/>
                <w:szCs w:val="18"/>
              </w:rPr>
              <w:t xml:space="preserve"> color-field-laplacian of particle</w:t>
            </w:r>
          </w:p>
          <w:p w:rsidR="00E50180" w:rsidRDefault="00E50180" w:rsidP="004B391E">
            <w:pPr>
              <w:tabs>
                <w:tab w:val="left" w:pos="872"/>
              </w:tabs>
              <w:rPr>
                <w:rFonts w:ascii="Courier New" w:hAnsi="Courier New" w:cs="Courier New"/>
                <w:sz w:val="18"/>
                <w:szCs w:val="18"/>
              </w:rPr>
            </w:pPr>
            <w:r>
              <w:rPr>
                <w:rFonts w:ascii="Courier New" w:hAnsi="Courier New" w:cs="Courier New"/>
                <w:sz w:val="18"/>
                <w:szCs w:val="18"/>
              </w:rPr>
              <w:t xml:space="preserve">   </w:t>
            </w:r>
            <w:r w:rsidR="00973E0B">
              <w:rPr>
                <w:rFonts w:ascii="Courier New" w:hAnsi="Courier New" w:cs="Courier New"/>
                <w:sz w:val="18"/>
                <w:szCs w:val="18"/>
              </w:rPr>
              <w:t xml:space="preserve">   </w:t>
            </w:r>
            <w:r>
              <w:rPr>
                <w:rFonts w:ascii="Courier New" w:hAnsi="Courier New" w:cs="Courier New"/>
                <w:sz w:val="18"/>
                <w:szCs w:val="18"/>
              </w:rPr>
              <w:t xml:space="preserve">         </w:t>
            </w:r>
            <w:r w:rsidRPr="006D7A53">
              <w:rPr>
                <w:rFonts w:ascii="Courier New" w:hAnsi="Courier New" w:cs="Courier New"/>
                <w:b/>
                <w:sz w:val="18"/>
                <w:szCs w:val="18"/>
              </w:rPr>
              <w:t>*</w:t>
            </w:r>
            <w:r>
              <w:rPr>
                <w:rFonts w:ascii="Courier New" w:hAnsi="Courier New" w:cs="Courier New"/>
                <w:sz w:val="18"/>
                <w:szCs w:val="18"/>
              </w:rPr>
              <w:t xml:space="preserve"> color-field-gradient of particle</w:t>
            </w:r>
            <w:r w:rsidR="00536147">
              <w:rPr>
                <w:rFonts w:ascii="Courier New" w:hAnsi="Courier New" w:cs="Courier New"/>
                <w:sz w:val="18"/>
                <w:szCs w:val="18"/>
              </w:rPr>
              <w:t xml:space="preserve"> </w:t>
            </w:r>
            <w:r w:rsidR="00536147" w:rsidRPr="00536147">
              <w:rPr>
                <w:rFonts w:ascii="Courier New" w:hAnsi="Courier New" w:cs="Courier New"/>
                <w:b/>
                <w:sz w:val="18"/>
                <w:szCs w:val="18"/>
              </w:rPr>
              <w:t>/</w:t>
            </w:r>
            <w:r w:rsidR="00536147">
              <w:rPr>
                <w:rFonts w:ascii="Courier New" w:hAnsi="Courier New" w:cs="Courier New"/>
                <w:sz w:val="18"/>
                <w:szCs w:val="18"/>
              </w:rPr>
              <w:t xml:space="preserve"> gradient-length</w:t>
            </w:r>
          </w:p>
          <w:p w:rsidR="00973E0B" w:rsidRPr="00973E0B" w:rsidRDefault="00973E0B" w:rsidP="004B391E">
            <w:pPr>
              <w:tabs>
                <w:tab w:val="left" w:pos="872"/>
              </w:tabs>
              <w:rPr>
                <w:rFonts w:ascii="Courier New" w:hAnsi="Courier New" w:cs="Courier New"/>
                <w:b/>
                <w:sz w:val="18"/>
                <w:szCs w:val="18"/>
              </w:rPr>
            </w:pPr>
            <w:r>
              <w:rPr>
                <w:rFonts w:ascii="Courier New" w:hAnsi="Courier New" w:cs="Courier New"/>
                <w:sz w:val="18"/>
                <w:szCs w:val="18"/>
              </w:rPr>
              <w:t xml:space="preserve">      </w:t>
            </w:r>
            <w:r w:rsidRPr="00973E0B">
              <w:rPr>
                <w:rFonts w:ascii="Courier New" w:hAnsi="Courier New" w:cs="Courier New"/>
                <w:b/>
                <w:sz w:val="18"/>
                <w:szCs w:val="18"/>
              </w:rPr>
              <w:t>else</w:t>
            </w:r>
          </w:p>
          <w:p w:rsidR="00973E0B" w:rsidRDefault="00973E0B" w:rsidP="004B391E">
            <w:pPr>
              <w:tabs>
                <w:tab w:val="left" w:pos="872"/>
              </w:tabs>
              <w:rPr>
                <w:rFonts w:ascii="Courier New" w:hAnsi="Courier New" w:cs="Courier New"/>
                <w:sz w:val="18"/>
                <w:szCs w:val="18"/>
              </w:rPr>
            </w:pPr>
            <w:r>
              <w:rPr>
                <w:rFonts w:ascii="Courier New" w:hAnsi="Courier New" w:cs="Courier New"/>
                <w:sz w:val="18"/>
                <w:szCs w:val="18"/>
              </w:rPr>
              <w:t xml:space="preserve">         surface-tension-force ← 0</w:t>
            </w:r>
          </w:p>
          <w:p w:rsidR="00973E0B" w:rsidRDefault="00973E0B" w:rsidP="004B391E">
            <w:pPr>
              <w:tabs>
                <w:tab w:val="left" w:pos="872"/>
              </w:tabs>
              <w:rPr>
                <w:rFonts w:ascii="Courier New" w:hAnsi="Courier New" w:cs="Courier New"/>
                <w:b/>
                <w:sz w:val="18"/>
                <w:szCs w:val="18"/>
              </w:rPr>
            </w:pPr>
            <w:r>
              <w:rPr>
                <w:rFonts w:ascii="Courier New" w:hAnsi="Courier New" w:cs="Courier New"/>
                <w:sz w:val="18"/>
                <w:szCs w:val="18"/>
              </w:rPr>
              <w:t xml:space="preserve">      </w:t>
            </w:r>
            <w:r w:rsidRPr="00973E0B">
              <w:rPr>
                <w:rFonts w:ascii="Courier New" w:hAnsi="Courier New" w:cs="Courier New"/>
                <w:b/>
                <w:sz w:val="18"/>
                <w:szCs w:val="18"/>
              </w:rPr>
              <w:t>end-if</w:t>
            </w:r>
          </w:p>
          <w:p w:rsidR="00973E0B" w:rsidRPr="00973E0B" w:rsidRDefault="00973E0B" w:rsidP="004B391E">
            <w:pPr>
              <w:tabs>
                <w:tab w:val="left" w:pos="872"/>
              </w:tabs>
              <w:rPr>
                <w:rFonts w:ascii="Courier New" w:hAnsi="Courier New" w:cs="Courier New"/>
                <w:b/>
                <w:sz w:val="18"/>
                <w:szCs w:val="18"/>
              </w:rPr>
            </w:pPr>
          </w:p>
          <w:p w:rsidR="00E50180" w:rsidRDefault="00E50180" w:rsidP="004B391E">
            <w:pPr>
              <w:tabs>
                <w:tab w:val="left" w:pos="872"/>
              </w:tabs>
              <w:rPr>
                <w:rFonts w:ascii="Courier New" w:hAnsi="Courier New" w:cs="Courier New"/>
                <w:sz w:val="18"/>
                <w:szCs w:val="18"/>
              </w:rPr>
            </w:pPr>
            <w:r>
              <w:rPr>
                <w:rFonts w:ascii="Courier New" w:hAnsi="Courier New" w:cs="Courier New"/>
                <w:sz w:val="18"/>
                <w:szCs w:val="18"/>
              </w:rPr>
              <w:t xml:space="preserve">      total-force ← surface-tension-force </w:t>
            </w:r>
            <w:r w:rsidRPr="00DA51B7">
              <w:rPr>
                <w:rFonts w:ascii="Courier New" w:hAnsi="Courier New" w:cs="Courier New"/>
                <w:b/>
                <w:sz w:val="18"/>
                <w:szCs w:val="18"/>
              </w:rPr>
              <w:t>+</w:t>
            </w:r>
            <w:r>
              <w:rPr>
                <w:rFonts w:ascii="Courier New" w:hAnsi="Courier New" w:cs="Courier New"/>
                <w:sz w:val="18"/>
                <w:szCs w:val="18"/>
              </w:rPr>
              <w:t xml:space="preserve"> pressure-force of particle</w:t>
            </w:r>
          </w:p>
          <w:p w:rsidR="00E50180" w:rsidRDefault="00E50180" w:rsidP="004B391E">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w:t>
            </w:r>
            <w:r>
              <w:rPr>
                <w:rFonts w:ascii="Courier New" w:hAnsi="Courier New" w:cs="Courier New"/>
                <w:sz w:val="18"/>
                <w:szCs w:val="18"/>
              </w:rPr>
              <w:t xml:space="preserve"> viscosity-force of particle</w:t>
            </w:r>
          </w:p>
          <w:p w:rsidR="00E50180" w:rsidRDefault="00E50180" w:rsidP="004B391E">
            <w:pPr>
              <w:tabs>
                <w:tab w:val="left" w:pos="872"/>
              </w:tabs>
              <w:rPr>
                <w:rFonts w:ascii="Courier New" w:hAnsi="Courier New" w:cs="Courier New"/>
                <w:sz w:val="18"/>
                <w:szCs w:val="18"/>
              </w:rPr>
            </w:pPr>
          </w:p>
          <w:p w:rsidR="00E50180" w:rsidRDefault="00E50180" w:rsidP="004B391E">
            <w:pPr>
              <w:tabs>
                <w:tab w:val="left" w:pos="872"/>
              </w:tabs>
              <w:rPr>
                <w:rFonts w:ascii="Courier New" w:hAnsi="Courier New" w:cs="Courier New"/>
                <w:sz w:val="18"/>
                <w:szCs w:val="18"/>
              </w:rPr>
            </w:pPr>
            <w:r>
              <w:rPr>
                <w:rFonts w:ascii="Courier New" w:hAnsi="Courier New" w:cs="Courier New"/>
                <w:sz w:val="18"/>
                <w:szCs w:val="18"/>
              </w:rPr>
              <w:t xml:space="preserve">      acceleration ← total-force </w:t>
            </w:r>
            <w:r w:rsidR="009D2A4A">
              <w:rPr>
                <w:rFonts w:ascii="Courier New" w:hAnsi="Courier New" w:cs="Courier New"/>
                <w:b/>
                <w:sz w:val="18"/>
                <w:szCs w:val="18"/>
              </w:rPr>
              <w:t xml:space="preserve">/ </w:t>
            </w:r>
            <w:r w:rsidR="009D2A4A">
              <w:rPr>
                <w:rFonts w:ascii="Courier New" w:hAnsi="Courier New" w:cs="Courier New"/>
                <w:sz w:val="18"/>
                <w:szCs w:val="18"/>
              </w:rPr>
              <w:t xml:space="preserve">density of particle </w:t>
            </w:r>
            <w:r w:rsidR="009D2A4A" w:rsidRPr="009D2A4A">
              <w:rPr>
                <w:rFonts w:ascii="Courier New" w:hAnsi="Courier New" w:cs="Courier New"/>
                <w:b/>
                <w:sz w:val="18"/>
                <w:szCs w:val="18"/>
              </w:rPr>
              <w:t>*</w:t>
            </w:r>
            <w:r w:rsidR="009D2A4A">
              <w:rPr>
                <w:rFonts w:ascii="Courier New" w:hAnsi="Courier New" w:cs="Courier New"/>
                <w:sz w:val="18"/>
                <w:szCs w:val="18"/>
              </w:rPr>
              <w:t xml:space="preserve"> </w:t>
            </w:r>
            <w:r>
              <w:rPr>
                <w:rFonts w:ascii="Courier New" w:hAnsi="Courier New" w:cs="Courier New"/>
                <w:sz w:val="18"/>
                <w:szCs w:val="18"/>
              </w:rPr>
              <w:t>elapsed-time</w:t>
            </w:r>
            <w:r w:rsidR="009D2A4A">
              <w:rPr>
                <w:rFonts w:ascii="Courier New" w:hAnsi="Courier New" w:cs="Courier New"/>
                <w:sz w:val="18"/>
                <w:szCs w:val="18"/>
              </w:rPr>
              <w:t xml:space="preserve"> + gravity</w:t>
            </w:r>
          </w:p>
          <w:p w:rsidR="00E50180" w:rsidRDefault="00E50180" w:rsidP="004B391E">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add</w:t>
            </w:r>
            <w:r>
              <w:rPr>
                <w:rFonts w:ascii="Courier New" w:hAnsi="Courier New" w:cs="Courier New"/>
                <w:sz w:val="18"/>
                <w:szCs w:val="18"/>
              </w:rPr>
              <w:t xml:space="preserve"> velocity of particle </w:t>
            </w:r>
            <w:r w:rsidRPr="00DA51B7">
              <w:rPr>
                <w:rFonts w:ascii="Courier New" w:hAnsi="Courier New" w:cs="Courier New"/>
                <w:b/>
                <w:sz w:val="18"/>
                <w:szCs w:val="18"/>
              </w:rPr>
              <w:t>+</w:t>
            </w:r>
            <w:r>
              <w:rPr>
                <w:rFonts w:ascii="Courier New" w:hAnsi="Courier New" w:cs="Courier New"/>
                <w:sz w:val="18"/>
                <w:szCs w:val="18"/>
              </w:rPr>
              <w:t xml:space="preserve"> acceleration </w:t>
            </w:r>
            <w:r w:rsidRPr="00DA51B7">
              <w:rPr>
                <w:rFonts w:ascii="Courier New" w:hAnsi="Courier New" w:cs="Courier New"/>
                <w:b/>
                <w:sz w:val="18"/>
                <w:szCs w:val="18"/>
              </w:rPr>
              <w:t>*</w:t>
            </w:r>
            <w:r>
              <w:rPr>
                <w:rFonts w:ascii="Courier New" w:hAnsi="Courier New" w:cs="Courier New"/>
                <w:sz w:val="18"/>
                <w:szCs w:val="18"/>
              </w:rPr>
              <w:t xml:space="preserve"> elapsed-time</w:t>
            </w:r>
          </w:p>
          <w:p w:rsidR="00E50180" w:rsidRDefault="00E50180" w:rsidP="004B391E">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to</w:t>
            </w:r>
            <w:r>
              <w:rPr>
                <w:rFonts w:ascii="Courier New" w:hAnsi="Courier New" w:cs="Courier New"/>
                <w:sz w:val="18"/>
                <w:szCs w:val="18"/>
              </w:rPr>
              <w:t xml:space="preserve"> velocity of particle</w:t>
            </w:r>
          </w:p>
          <w:p w:rsidR="006D7A53" w:rsidRDefault="006D7A53" w:rsidP="004B391E">
            <w:pPr>
              <w:tabs>
                <w:tab w:val="left" w:pos="872"/>
              </w:tabs>
              <w:rPr>
                <w:rFonts w:ascii="Courier New" w:hAnsi="Courier New" w:cs="Courier New"/>
                <w:sz w:val="18"/>
                <w:szCs w:val="18"/>
              </w:rPr>
            </w:pPr>
          </w:p>
          <w:p w:rsidR="006D7A53" w:rsidRDefault="006D7A53" w:rsidP="004B391E">
            <w:pPr>
              <w:tabs>
                <w:tab w:val="left" w:pos="872"/>
              </w:tabs>
              <w:rPr>
                <w:rFonts w:ascii="Courier New" w:hAnsi="Courier New" w:cs="Courier New"/>
                <w:sz w:val="18"/>
                <w:szCs w:val="18"/>
              </w:rPr>
            </w:pPr>
            <w:r>
              <w:rPr>
                <w:rFonts w:ascii="Courier New" w:hAnsi="Courier New" w:cs="Courier New"/>
                <w:sz w:val="18"/>
                <w:szCs w:val="18"/>
              </w:rPr>
              <w:t xml:space="preserve">      </w:t>
            </w:r>
            <w:r w:rsidRPr="00DA51B7">
              <w:rPr>
                <w:rFonts w:ascii="Courier New" w:hAnsi="Courier New" w:cs="Courier New"/>
                <w:b/>
                <w:sz w:val="18"/>
                <w:szCs w:val="18"/>
              </w:rPr>
              <w:t>add</w:t>
            </w:r>
            <w:r w:rsidR="00973E0B">
              <w:rPr>
                <w:rFonts w:ascii="Courier New" w:hAnsi="Courier New" w:cs="Courier New"/>
                <w:sz w:val="18"/>
                <w:szCs w:val="18"/>
              </w:rPr>
              <w:t xml:space="preserve"> </w:t>
            </w:r>
            <w:r>
              <w:rPr>
                <w:rFonts w:ascii="Courier New" w:hAnsi="Courier New" w:cs="Courier New"/>
                <w:sz w:val="18"/>
                <w:szCs w:val="18"/>
              </w:rPr>
              <w:t xml:space="preserve">velocity </w:t>
            </w:r>
            <w:r w:rsidRPr="00DA51B7">
              <w:rPr>
                <w:rFonts w:ascii="Courier New" w:hAnsi="Courier New" w:cs="Courier New"/>
                <w:b/>
                <w:sz w:val="18"/>
                <w:szCs w:val="18"/>
              </w:rPr>
              <w:t>*</w:t>
            </w:r>
            <w:r>
              <w:rPr>
                <w:rFonts w:ascii="Courier New" w:hAnsi="Courier New" w:cs="Courier New"/>
                <w:sz w:val="18"/>
                <w:szCs w:val="18"/>
              </w:rPr>
              <w:t xml:space="preserve"> elapsed-time </w:t>
            </w:r>
            <w:r w:rsidRPr="00DA51B7">
              <w:rPr>
                <w:rFonts w:ascii="Courier New" w:hAnsi="Courier New" w:cs="Courier New"/>
                <w:b/>
                <w:sz w:val="18"/>
                <w:szCs w:val="18"/>
              </w:rPr>
              <w:t>to</w:t>
            </w:r>
            <w:r>
              <w:rPr>
                <w:rFonts w:ascii="Courier New" w:hAnsi="Courier New" w:cs="Courier New"/>
                <w:sz w:val="18"/>
                <w:szCs w:val="18"/>
              </w:rPr>
              <w:t xml:space="preserve"> position of particle</w:t>
            </w:r>
          </w:p>
          <w:p w:rsidR="004B391E" w:rsidRPr="00DA51B7" w:rsidRDefault="006D7A53" w:rsidP="004B391E">
            <w:pPr>
              <w:tabs>
                <w:tab w:val="left" w:pos="872"/>
              </w:tabs>
              <w:rPr>
                <w:rFonts w:ascii="Courier New" w:hAnsi="Courier New" w:cs="Courier New"/>
                <w:b/>
                <w:sz w:val="18"/>
                <w:szCs w:val="18"/>
              </w:rPr>
            </w:pPr>
            <w:r>
              <w:rPr>
                <w:rFonts w:ascii="Courier New" w:hAnsi="Courier New" w:cs="Courier New"/>
                <w:sz w:val="18"/>
                <w:szCs w:val="18"/>
              </w:rPr>
              <w:t xml:space="preserve">   </w:t>
            </w:r>
            <w:r w:rsidRPr="00DA51B7">
              <w:rPr>
                <w:rFonts w:ascii="Courier New" w:hAnsi="Courier New" w:cs="Courier New"/>
                <w:b/>
                <w:sz w:val="18"/>
                <w:szCs w:val="18"/>
              </w:rPr>
              <w:t>end-foreach</w:t>
            </w:r>
          </w:p>
          <w:p w:rsidR="004B391E" w:rsidRPr="00DA51B7" w:rsidRDefault="004B391E" w:rsidP="004B391E">
            <w:pPr>
              <w:tabs>
                <w:tab w:val="left" w:pos="872"/>
              </w:tabs>
              <w:rPr>
                <w:rFonts w:ascii="Courier New" w:hAnsi="Courier New" w:cs="Courier New"/>
                <w:b/>
                <w:sz w:val="18"/>
                <w:szCs w:val="18"/>
              </w:rPr>
            </w:pPr>
            <w:r w:rsidRPr="00DA51B7">
              <w:rPr>
                <w:rFonts w:ascii="Courier New" w:hAnsi="Courier New" w:cs="Courier New"/>
                <w:b/>
                <w:sz w:val="18"/>
                <w:szCs w:val="18"/>
              </w:rPr>
              <w:t>end-while</w:t>
            </w:r>
          </w:p>
        </w:tc>
      </w:tr>
    </w:tbl>
    <w:p w:rsidR="00536147" w:rsidRPr="00536147" w:rsidRDefault="00702BA9" w:rsidP="00A40E69">
      <w:pPr>
        <w:spacing w:before="240"/>
      </w:pPr>
      <w:r>
        <w:lastRenderedPageBreak/>
        <w:t>T</w:t>
      </w:r>
      <w:r w:rsidR="00536147">
        <w:t xml:space="preserve">he </w:t>
      </w:r>
      <w:r>
        <w:t>dependencies</w:t>
      </w:r>
      <w:r w:rsidR="00536147">
        <w:t xml:space="preserve"> </w:t>
      </w:r>
      <w:r>
        <w:t xml:space="preserve">on the density and the forces lead to a tripartite evaluation scheme. First the density of each particle is evaluated by </w:t>
      </w:r>
      <w:r w:rsidR="00C9770D">
        <w:t xml:space="preserve">summation over the contributions of all particles in the neighborhood. In the second step every neighbor exerts forces on the particle and the color field is being built. At last the </w:t>
      </w:r>
      <w:r w:rsidR="00A40E69">
        <w:t>accumulated</w:t>
      </w:r>
      <w:r w:rsidR="00C9770D">
        <w:t xml:space="preserve"> forces are used to approximate the movement of the particles in the current time step.</w:t>
      </w:r>
    </w:p>
    <w:p w:rsidR="00FB5500" w:rsidRDefault="00FB5500" w:rsidP="00FB5500">
      <w:pPr>
        <w:pStyle w:val="berschrift2"/>
      </w:pPr>
      <w:bookmarkStart w:id="35" w:name="_Toc193286149"/>
      <w:r>
        <w:t>Smoothing kernels</w:t>
      </w:r>
      <w:bookmarkEnd w:id="35"/>
    </w:p>
    <w:p w:rsidR="00852100" w:rsidRDefault="00FB5500" w:rsidP="00FB5500">
      <w:r w:rsidRPr="00B02795">
        <w:t xml:space="preserve"> </w:t>
      </w:r>
      <w:r w:rsidR="00C463B1">
        <w:t xml:space="preserve">The smoothing kernels used in the summation interpolant have great influence on speed, stability and physical plausibility of the simulation and should be chosen wisely. As </w:t>
      </w:r>
      <w:r w:rsidR="00EC2A10">
        <w:t xml:space="preserve">every </w:t>
      </w:r>
      <w:r w:rsidR="00C463B1">
        <w:t xml:space="preserve">kernel </w:t>
      </w:r>
      <m:oMath>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oMath>
      <w:r w:rsidR="00EC2A10">
        <w:t xml:space="preserve"> is radial </w:t>
      </w:r>
      <w:r w:rsidR="00C463B1">
        <w:t>symmetric</w:t>
      </w:r>
      <w:r w:rsidR="00EC2A10">
        <w:t>,</w:t>
      </w:r>
      <w:r w:rsidR="00C463B1">
        <w:t xml:space="preserve"> it</w:t>
      </w:r>
      <w:r w:rsidR="00DC554A">
        <w:t>’</w:t>
      </w:r>
      <w:r w:rsidR="00C463B1">
        <w:t xml:space="preserve">s normally specified </w:t>
      </w:r>
      <w:r w:rsidR="00DC554A">
        <w:t xml:space="preserve">only as function of the length of </w:t>
      </w:r>
      <m:oMath>
        <m:r>
          <m:rPr>
            <m:sty m:val="b"/>
          </m:rPr>
          <w:rPr>
            <w:rFonts w:ascii="Cambria Math" w:hAnsi="Cambria Math"/>
          </w:rPr>
          <m:t>r</m:t>
        </m:r>
      </m:oMath>
      <w:r w:rsidR="00DC554A" w:rsidRPr="00DC554A">
        <w:t>:</w:t>
      </w:r>
      <w:r w:rsidR="00DC554A">
        <w:t xml:space="preserve"> </w:t>
      </w:r>
      <m:oMath>
        <m:r>
          <w:rPr>
            <w:rFonts w:ascii="Cambria Math" w:hAnsi="Cambria Math"/>
          </w:rPr>
          <m:t>W</m:t>
        </m:r>
        <m:d>
          <m:dPr>
            <m:ctrlPr>
              <w:rPr>
                <w:rFonts w:ascii="Cambria Math" w:hAnsi="Cambria Math"/>
                <w:i/>
              </w:rPr>
            </m:ctrlPr>
          </m:dPr>
          <m:e>
            <m:r>
              <w:rPr>
                <w:rFonts w:ascii="Cambria Math" w:hAnsi="Cambria Math"/>
              </w:rPr>
              <m:t>r,h</m:t>
            </m:r>
          </m:e>
        </m:d>
      </m:oMath>
      <w:r w:rsidR="00EC2A10">
        <w:t>. It should be even (</w:t>
      </w:r>
      <m:oMath>
        <m:r>
          <w:rPr>
            <w:rFonts w:ascii="Cambria Math" w:hAnsi="Cambria Math"/>
          </w:rPr>
          <m:t>W</m:t>
        </m:r>
        <m:d>
          <m:dPr>
            <m:ctrlPr>
              <w:rPr>
                <w:rFonts w:ascii="Cambria Math" w:hAnsi="Cambria Math"/>
                <w:i/>
              </w:rPr>
            </m:ctrlPr>
          </m:dPr>
          <m:e>
            <m:r>
              <w:rPr>
                <w:rFonts w:ascii="Cambria Math" w:hAnsi="Cambria Math"/>
              </w:rPr>
              <m:t>r,h</m:t>
            </m:r>
          </m:e>
        </m:d>
        <m:r>
          <w:rPr>
            <w:rFonts w:ascii="Cambria Math" w:hAnsi="Cambria Math"/>
          </w:rPr>
          <m:t>=W</m:t>
        </m:r>
        <m:d>
          <m:dPr>
            <m:ctrlPr>
              <w:rPr>
                <w:rFonts w:ascii="Cambria Math" w:hAnsi="Cambria Math"/>
                <w:i/>
              </w:rPr>
            </m:ctrlPr>
          </m:dPr>
          <m:e>
            <m:r>
              <w:rPr>
                <w:rFonts w:ascii="Cambria Math" w:hAnsi="Cambria Math"/>
              </w:rPr>
              <m:t>-r,h</m:t>
            </m:r>
          </m:e>
        </m:d>
      </m:oMath>
      <w:r w:rsidR="00EC2A10">
        <w:t>)</w:t>
      </w:r>
      <w:r w:rsidR="007F1B4E">
        <w:t>,</w:t>
      </w:r>
      <w:r w:rsidR="00EC2A10">
        <w:t xml:space="preserve"> normalized (</w:t>
      </w:r>
      <m:oMath>
        <m:nary>
          <m:naryPr>
            <m:subHide m:val="on"/>
            <m:supHide m:val="on"/>
            <m:ctrlPr>
              <w:rPr>
                <w:rFonts w:ascii="Cambria Math" w:hAnsi="Cambria Math"/>
                <w:i/>
              </w:rPr>
            </m:ctrlPr>
          </m:naryPr>
          <m:sub/>
          <m:sup/>
          <m:e>
            <m:r>
              <w:rPr>
                <w:rFonts w:ascii="Cambria Math" w:hAnsi="Cambria Math"/>
              </w:rPr>
              <m:t>W</m:t>
            </m:r>
            <m:d>
              <m:dPr>
                <m:ctrlPr>
                  <w:rPr>
                    <w:rFonts w:ascii="Cambria Math" w:hAnsi="Cambria Math"/>
                    <w:i/>
                  </w:rPr>
                </m:ctrlPr>
              </m:dPr>
              <m:e>
                <m:r>
                  <m:rPr>
                    <m:sty m:val="b"/>
                  </m:rPr>
                  <w:rPr>
                    <w:rFonts w:ascii="Cambria Math" w:hAnsi="Cambria Math"/>
                  </w:rPr>
                  <m:t>r</m:t>
                </m:r>
                <m:r>
                  <w:rPr>
                    <w:rFonts w:ascii="Cambria Math" w:hAnsi="Cambria Math"/>
                  </w:rPr>
                  <m:t>,h</m:t>
                </m:r>
              </m:e>
            </m:d>
          </m:e>
        </m:nary>
        <m:r>
          <w:rPr>
            <w:rFonts w:ascii="Cambria Math" w:hAnsi="Cambria Math"/>
          </w:rPr>
          <m:t>d</m:t>
        </m:r>
        <m:r>
          <m:rPr>
            <m:sty m:val="b"/>
          </m:rPr>
          <w:rPr>
            <w:rFonts w:ascii="Cambria Math" w:hAnsi="Cambria Math"/>
          </w:rPr>
          <m:t>r</m:t>
        </m:r>
        <m:r>
          <w:rPr>
            <w:rFonts w:ascii="Cambria Math" w:hAnsi="Cambria Math"/>
          </w:rPr>
          <m:t>=1</m:t>
        </m:r>
      </m:oMath>
      <w:r w:rsidR="007F1B4E">
        <w:t>) and differentiable as often as needed. Despite of these requirements one is free to specify the kernel in every form that’s suitable for its task.</w:t>
      </w:r>
      <w:r w:rsidR="00F2427B">
        <w:t xml:space="preserve"> In the literature there exist many different ways to specify them, from </w:t>
      </w:r>
      <m:oMath>
        <m:sSub>
          <m:sSubPr>
            <m:ctrlPr>
              <w:rPr>
                <w:rFonts w:ascii="Cambria Math" w:hAnsi="Cambria Math"/>
                <w:i/>
              </w:rPr>
            </m:ctrlPr>
          </m:sSubPr>
          <m:e>
            <m:r>
              <w:rPr>
                <w:rFonts w:ascii="Cambria Math" w:hAnsi="Cambria Math"/>
              </w:rPr>
              <m:t>M</m:t>
            </m:r>
          </m:e>
          <m:sub>
            <m:r>
              <w:rPr>
                <w:rFonts w:ascii="Cambria Math" w:hAnsi="Cambria Math"/>
              </w:rPr>
              <m:t>n</m:t>
            </m:r>
          </m:sub>
        </m:sSub>
      </m:oMath>
      <w:r w:rsidR="00F2427B">
        <w:t xml:space="preserve"> splines, over exponential functions </w:t>
      </w:r>
      <w:r w:rsidR="00773B2C">
        <w:t>up to</w:t>
      </w:r>
      <w:r w:rsidR="00F2427B">
        <w:t xml:space="preserve"> Fourier transformation generated kernels. </w:t>
      </w:r>
      <w:sdt>
        <w:sdtPr>
          <w:id w:val="929747"/>
          <w:citation/>
        </w:sdtPr>
        <w:sdtContent>
          <w:r w:rsidR="00AF0EB0">
            <w:fldChar w:fldCharType="begin"/>
          </w:r>
          <w:r w:rsidR="00F2427B" w:rsidRPr="0055144A">
            <w:instrText xml:space="preserve"> CITATION Mon05 \l 1031 </w:instrText>
          </w:r>
          <w:r w:rsidR="00AF0EB0">
            <w:fldChar w:fldCharType="separate"/>
          </w:r>
          <w:r w:rsidR="00F2427B" w:rsidRPr="00F2427B">
            <w:rPr>
              <w:noProof/>
            </w:rPr>
            <w:t>[Mon05]</w:t>
          </w:r>
          <w:r w:rsidR="00AF0EB0">
            <w:fldChar w:fldCharType="end"/>
          </w:r>
        </w:sdtContent>
      </w:sdt>
      <w:r w:rsidR="00F2427B">
        <w:t xml:space="preserve"> contains a good overview of the most common techniques.</w:t>
      </w:r>
    </w:p>
    <w:p w:rsidR="00CC0DE5" w:rsidRDefault="00CC0DE5" w:rsidP="00FB5500">
      <w:r>
        <w:t xml:space="preserve">In this thesis the kernels proposed in </w:t>
      </w:r>
      <w:sdt>
        <w:sdtPr>
          <w:id w:val="929754"/>
          <w:citation/>
        </w:sdtPr>
        <w:sdtContent>
          <w:r w:rsidR="00AF0EB0">
            <w:fldChar w:fldCharType="begin"/>
          </w:r>
          <w:r w:rsidRPr="00CC0DE5">
            <w:instrText xml:space="preserve"> CITATION MCG03 \l 1031 </w:instrText>
          </w:r>
          <w:r w:rsidR="00AF0EB0">
            <w:fldChar w:fldCharType="separate"/>
          </w:r>
          <w:r w:rsidRPr="00CC0DE5">
            <w:rPr>
              <w:noProof/>
            </w:rPr>
            <w:t>[MCG03]</w:t>
          </w:r>
          <w:r w:rsidR="00AF0EB0">
            <w:fldChar w:fldCharType="end"/>
          </w:r>
        </w:sdtContent>
      </w:sdt>
      <w:r>
        <w:t xml:space="preserve"> are used. The first is the Poly6 kernel:</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CC0DE5" w:rsidTr="005842B8">
        <w:tc>
          <w:tcPr>
            <w:tcW w:w="750" w:type="pct"/>
          </w:tcPr>
          <w:p w:rsidR="00CC0DE5" w:rsidRDefault="00CC0DE5" w:rsidP="00462299"/>
        </w:tc>
        <w:tc>
          <w:tcPr>
            <w:tcW w:w="3500" w:type="pct"/>
          </w:tcPr>
          <w:p w:rsidR="00CC0DE5" w:rsidRDefault="00AF0EB0" w:rsidP="00773B2C">
            <m:oMathPara>
              <m:oMath>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3</m:t>
                            </m:r>
                          </m:sup>
                        </m:sSup>
                        <m:r>
                          <w:rPr>
                            <w:rFonts w:ascii="Cambria Math" w:hAnsi="Cambria Math"/>
                          </w:rPr>
                          <m:t>,  &amp;0≤r≤h</m:t>
                        </m:r>
                      </m:e>
                      <m:e>
                        <m:r>
                          <w:rPr>
                            <w:rFonts w:ascii="Cambria Math" w:hAnsi="Cambria Math"/>
                          </w:rPr>
                          <m:t>0,  &amp;otherwise</m:t>
                        </m:r>
                      </m:e>
                    </m:eqArr>
                  </m:e>
                </m:d>
              </m:oMath>
            </m:oMathPara>
          </w:p>
        </w:tc>
        <w:tc>
          <w:tcPr>
            <w:tcW w:w="750" w:type="pct"/>
            <w:vAlign w:val="center"/>
          </w:tcPr>
          <w:p w:rsidR="00CC0DE5" w:rsidRDefault="00CC0DE5" w:rsidP="00CC0DE5">
            <w:pPr>
              <w:pStyle w:val="Listenabsatz"/>
              <w:numPr>
                <w:ilvl w:val="1"/>
                <w:numId w:val="3"/>
              </w:numPr>
            </w:pPr>
            <w:bookmarkStart w:id="36" w:name="kernel_poly6"/>
            <w:bookmarkEnd w:id="36"/>
          </w:p>
        </w:tc>
      </w:tr>
    </w:tbl>
    <w:p w:rsidR="00773B2C" w:rsidRDefault="00773B2C" w:rsidP="00773B2C">
      <w:pPr>
        <w:spacing w:before="120"/>
        <w:jc w:val="center"/>
      </w:pPr>
      <w:r>
        <w:t xml:space="preserve">with: </w:t>
      </w:r>
      <m:oMath>
        <m:r>
          <w:rPr>
            <w:rFonts w:ascii="Cambria Math" w:hAnsi="Cambria Math"/>
          </w:rPr>
          <m:t>r=</m:t>
        </m:r>
        <m:d>
          <m:dPr>
            <m:begChr m:val="|"/>
            <m:endChr m:val="|"/>
            <m:ctrlPr>
              <w:rPr>
                <w:rFonts w:ascii="Cambria Math" w:hAnsi="Cambria Math"/>
                <w:i/>
              </w:rPr>
            </m:ctrlPr>
          </m:dPr>
          <m:e>
            <m:r>
              <m:rPr>
                <m:sty m:val="b"/>
              </m:rPr>
              <w:rPr>
                <w:rFonts w:ascii="Cambria Math" w:hAnsi="Cambria Math"/>
              </w:rPr>
              <m:t>r</m:t>
            </m:r>
          </m:e>
        </m:d>
      </m:oMath>
    </w:p>
    <w:p w:rsidR="00CC0DE5" w:rsidRDefault="00D3619E" w:rsidP="00FB5500">
      <w:r>
        <w:t>it has the 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Tr="005842B8">
        <w:tc>
          <w:tcPr>
            <w:tcW w:w="750" w:type="pct"/>
          </w:tcPr>
          <w:p w:rsidR="00D3619E" w:rsidRDefault="00D3619E" w:rsidP="00462299"/>
        </w:tc>
        <w:tc>
          <w:tcPr>
            <w:tcW w:w="3500" w:type="pct"/>
          </w:tcPr>
          <w:p w:rsidR="00D3619E" w:rsidRDefault="00D3619E" w:rsidP="00C83A08">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oMath>
            </m:oMathPara>
          </w:p>
        </w:tc>
        <w:tc>
          <w:tcPr>
            <w:tcW w:w="750" w:type="pct"/>
            <w:vAlign w:val="center"/>
          </w:tcPr>
          <w:p w:rsidR="00D3619E" w:rsidRDefault="00D3619E" w:rsidP="00D3619E">
            <w:pPr>
              <w:pStyle w:val="Listenabsatz"/>
              <w:numPr>
                <w:ilvl w:val="1"/>
                <w:numId w:val="3"/>
              </w:numPr>
            </w:pPr>
            <w:bookmarkStart w:id="37" w:name="kernel_poly6_gradient"/>
            <w:bookmarkEnd w:id="37"/>
          </w:p>
        </w:tc>
      </w:tr>
    </w:tbl>
    <w:p w:rsidR="00D3619E" w:rsidRDefault="00D3619E" w:rsidP="00FB5500">
      <w:r>
        <w:t>and the 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D3619E" w:rsidTr="005842B8">
        <w:tc>
          <w:tcPr>
            <w:tcW w:w="750" w:type="pct"/>
          </w:tcPr>
          <w:p w:rsidR="00D3619E" w:rsidRDefault="00D3619E" w:rsidP="00462299"/>
        </w:tc>
        <w:tc>
          <w:tcPr>
            <w:tcW w:w="3500" w:type="pct"/>
          </w:tcPr>
          <w:p w:rsidR="00D3619E" w:rsidRDefault="00611125"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d>
              </m:oMath>
            </m:oMathPara>
          </w:p>
        </w:tc>
        <w:tc>
          <w:tcPr>
            <w:tcW w:w="750" w:type="pct"/>
            <w:vAlign w:val="center"/>
          </w:tcPr>
          <w:p w:rsidR="00D3619E" w:rsidRDefault="00D3619E" w:rsidP="00D3619E">
            <w:pPr>
              <w:pStyle w:val="Listenabsatz"/>
              <w:numPr>
                <w:ilvl w:val="1"/>
                <w:numId w:val="3"/>
              </w:numPr>
            </w:pPr>
            <w:bookmarkStart w:id="38" w:name="kernel_poly6_laplacian"/>
            <w:bookmarkEnd w:id="38"/>
          </w:p>
        </w:tc>
      </w:tr>
    </w:tbl>
    <w:p w:rsidR="00D3619E" w:rsidRDefault="00611125" w:rsidP="00611125">
      <w:pPr>
        <w:spacing w:before="240"/>
      </w:pPr>
      <w:r>
        <w:t xml:space="preserve">Note that </w:t>
      </w:r>
      <w:r w:rsidR="00381602">
        <w:t>in the appendix there’s the section “</w:t>
      </w:r>
      <w:r w:rsidR="00AF0EB0">
        <w:fldChar w:fldCharType="begin"/>
      </w:r>
      <w:r w:rsidR="00381602">
        <w:instrText xml:space="preserve"> REF _Ref193286173 \h </w:instrText>
      </w:r>
      <w:r w:rsidR="00AF0EB0">
        <w:fldChar w:fldCharType="separate"/>
      </w:r>
      <w:r w:rsidR="00381602">
        <w:t>Derivation of the gradient and Laplacian of smoothing kernels</w:t>
      </w:r>
      <w:r w:rsidR="00AF0EB0">
        <w:fldChar w:fldCharType="end"/>
      </w:r>
      <w:r w:rsidR="00381602">
        <w:t>”</w:t>
      </w:r>
    </w:p>
    <w:p w:rsidR="00381602" w:rsidRDefault="00381602" w:rsidP="00611125">
      <w:pPr>
        <w:spacing w:before="240"/>
      </w:pPr>
      <w:r>
        <w:t xml:space="preserve">Its advantage is that </w:t>
      </w:r>
      <m:oMath>
        <m:r>
          <w:rPr>
            <w:rFonts w:ascii="Cambria Math" w:hAnsi="Cambria Math"/>
          </w:rPr>
          <m:t>r</m:t>
        </m:r>
      </m:oMath>
      <w:r>
        <w:t xml:space="preserve"> appears only squared, so the computat</w:t>
      </w:r>
      <w:r w:rsidR="003A599F">
        <w:t xml:space="preserve">ion-intense calculation of square roots can be avoided. </w:t>
      </w:r>
      <w:r>
        <w:t>The Poly6 kernel is used for everything except the calculation of pressure and viscosity forces.</w:t>
      </w:r>
      <w:r w:rsidR="003A599F">
        <w:t xml:space="preserve"> With pressure forces the problem is that the gradient goes to zero near the center. Therefore the repulsive pressure force between particles vanishes when they get too close to each other. This problem is avoided through the use of the Spiky kernel</w:t>
      </w:r>
      <w:r w:rsidR="00517B12">
        <w:t>,</w:t>
      </w:r>
      <w:r w:rsidR="003A599F">
        <w:t xml:space="preserve"> which has a </w:t>
      </w:r>
      <w:r w:rsidR="00517B12">
        <w:t>gradient that doesn’t vanish near the center:</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Tr="005842B8">
        <w:tc>
          <w:tcPr>
            <w:tcW w:w="750" w:type="pct"/>
          </w:tcPr>
          <w:p w:rsidR="00517B12" w:rsidRDefault="00517B12" w:rsidP="00462299"/>
        </w:tc>
        <w:tc>
          <w:tcPr>
            <w:tcW w:w="3500" w:type="pct"/>
          </w:tcPr>
          <w:p w:rsidR="00517B12" w:rsidRDefault="00AF0EB0" w:rsidP="00517B12">
            <m:oMathPara>
              <m:oMath>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  &amp;0≤r≤h</m:t>
                        </m:r>
                      </m:e>
                      <m:e>
                        <m:r>
                          <w:rPr>
                            <w:rFonts w:ascii="Cambria Math" w:hAnsi="Cambria Math"/>
                          </w:rPr>
                          <m:t>0,  &amp;otherwise</m:t>
                        </m:r>
                      </m:e>
                    </m:eqArr>
                  </m:e>
                </m:d>
              </m:oMath>
            </m:oMathPara>
          </w:p>
        </w:tc>
        <w:tc>
          <w:tcPr>
            <w:tcW w:w="750" w:type="pct"/>
            <w:vAlign w:val="center"/>
          </w:tcPr>
          <w:p w:rsidR="00517B12" w:rsidRDefault="00517B12" w:rsidP="00517B12">
            <w:pPr>
              <w:pStyle w:val="Listenabsatz"/>
              <w:numPr>
                <w:ilvl w:val="1"/>
                <w:numId w:val="3"/>
              </w:numPr>
            </w:pPr>
          </w:p>
        </w:tc>
      </w:tr>
    </w:tbl>
    <w:p w:rsidR="00517B12" w:rsidRDefault="00517B12" w:rsidP="00611125">
      <w:pPr>
        <w:spacing w:before="240"/>
      </w:pPr>
      <w: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517B12" w:rsidTr="005842B8">
        <w:tc>
          <w:tcPr>
            <w:tcW w:w="750" w:type="pct"/>
          </w:tcPr>
          <w:p w:rsidR="00517B12" w:rsidRDefault="00517B12" w:rsidP="00462299"/>
        </w:tc>
        <w:tc>
          <w:tcPr>
            <w:tcW w:w="3500" w:type="pct"/>
          </w:tcPr>
          <w:p w:rsidR="00517B12" w:rsidRDefault="00517B12"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oMath>
            </m:oMathPara>
          </w:p>
        </w:tc>
        <w:tc>
          <w:tcPr>
            <w:tcW w:w="750" w:type="pct"/>
            <w:vAlign w:val="center"/>
          </w:tcPr>
          <w:p w:rsidR="00517B12" w:rsidRDefault="00517B12" w:rsidP="00517B12">
            <w:pPr>
              <w:pStyle w:val="Listenabsatz"/>
              <w:numPr>
                <w:ilvl w:val="1"/>
                <w:numId w:val="3"/>
              </w:numPr>
            </w:pPr>
          </w:p>
        </w:tc>
      </w:tr>
    </w:tbl>
    <w:p w:rsidR="00517B12" w:rsidRDefault="00517B12" w:rsidP="00611125">
      <w:pPr>
        <w:spacing w:before="240"/>
      </w:pPr>
      <w:r>
        <w:t xml:space="preserve">With viscosity the problem of the Poly6 kernel is that its Laplacian becomes negative really fast. </w:t>
      </w:r>
      <w:r w:rsidR="00F73F73">
        <w:t>A particle, that’s faster than its environment, could therefore be accelerated by the resulting viscosity forces, while it should actually get slowed down. In the viscosity calculation thus the “Viscosity” kernel is used, which’s Laplacian stays positive everywhere:</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AF0EB0" w:rsidP="00F73F73">
            <m:oMathPara>
              <m:oMath>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2r</m:t>
                                </m:r>
                              </m:den>
                            </m:f>
                            <m:r>
                              <w:rPr>
                                <w:rFonts w:ascii="Cambria Math" w:hAnsi="Cambria Math"/>
                              </w:rPr>
                              <m:t>-1</m:t>
                            </m:r>
                          </m:e>
                        </m:d>
                        <m:r>
                          <w:rPr>
                            <w:rFonts w:ascii="Cambria Math" w:hAnsi="Cambria Math"/>
                          </w:rPr>
                          <m:t>,  &amp;0≤r≤h</m:t>
                        </m:r>
                      </m:e>
                      <m:e>
                        <m:r>
                          <w:rPr>
                            <w:rFonts w:ascii="Cambria Math" w:hAnsi="Cambria Math"/>
                          </w:rPr>
                          <m:t>0,  &amp;otherwise</m:t>
                        </m:r>
                      </m:e>
                    </m:eqArr>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r>
        <w:t>Gradient:</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F73F73"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p>
    <w:p w:rsidR="00F73F73" w:rsidRDefault="00F73F73" w:rsidP="00611125">
      <w:pPr>
        <w:spacing w:before="240"/>
      </w:pPr>
      <w:r>
        <w:t>Laplacian:</w:t>
      </w:r>
    </w:p>
    <w:tbl>
      <w:tblPr>
        <w:tblStyle w:val="Tabellengitternetz"/>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1393"/>
        <w:gridCol w:w="6502"/>
        <w:gridCol w:w="1393"/>
      </w:tblGrid>
      <w:tr w:rsidR="00F73F73" w:rsidTr="005842B8">
        <w:tc>
          <w:tcPr>
            <w:tcW w:w="750" w:type="pct"/>
          </w:tcPr>
          <w:p w:rsidR="00F73F73" w:rsidRDefault="00F73F73" w:rsidP="00462299"/>
        </w:tc>
        <w:tc>
          <w:tcPr>
            <w:tcW w:w="3500" w:type="pct"/>
          </w:tcPr>
          <w:p w:rsidR="00F73F73" w:rsidRDefault="00F73F73" w:rsidP="00462299">
            <m:oMathPara>
              <m:oMath>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h</m:t>
                        </m:r>
                      </m:den>
                    </m:f>
                  </m:e>
                </m:d>
              </m:oMath>
            </m:oMathPara>
          </w:p>
        </w:tc>
        <w:tc>
          <w:tcPr>
            <w:tcW w:w="750" w:type="pct"/>
            <w:vAlign w:val="center"/>
          </w:tcPr>
          <w:p w:rsidR="00F73F73" w:rsidRDefault="00F73F73" w:rsidP="00F73F73">
            <w:pPr>
              <w:pStyle w:val="Listenabsatz"/>
              <w:numPr>
                <w:ilvl w:val="1"/>
                <w:numId w:val="3"/>
              </w:numPr>
            </w:pPr>
          </w:p>
        </w:tc>
      </w:tr>
    </w:tbl>
    <w:p w:rsidR="00F73F73" w:rsidRDefault="00F73F73" w:rsidP="00611125">
      <w:pPr>
        <w:spacing w:before="240"/>
      </w:pPr>
    </w:p>
    <w:tbl>
      <w:tblPr>
        <w:tblStyle w:val="Tabellengitternetz"/>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3070"/>
        <w:gridCol w:w="3071"/>
        <w:gridCol w:w="3071"/>
      </w:tblGrid>
      <w:tr w:rsidR="00B11556" w:rsidTr="00F20596">
        <w:trPr>
          <w:jc w:val="center"/>
        </w:trPr>
        <w:tc>
          <w:tcPr>
            <w:tcW w:w="3070" w:type="dxa"/>
          </w:tcPr>
          <w:p w:rsidR="00B11556" w:rsidRDefault="00240C57" w:rsidP="00240C57">
            <w:pPr>
              <w:jc w:val="center"/>
            </w:pPr>
            <w:r>
              <w:rPr>
                <w:noProof/>
                <w:lang w:val="de-DE" w:eastAsia="de-DE" w:bidi="ar-SA"/>
              </w:rPr>
              <w:lastRenderedPageBreak/>
              <w:drawing>
                <wp:inline distT="0" distB="0" distL="0" distR="0">
                  <wp:extent cx="1732476" cy="1729613"/>
                  <wp:effectExtent l="19050" t="0" r="1074" b="0"/>
                  <wp:docPr id="15" name="Grafik 14" descr="ip.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p.eps"/>
                          <pic:cNvPicPr/>
                        </pic:nvPicPr>
                        <pic:blipFill>
                          <a:blip r:embed="rId17"/>
                          <a:stretch>
                            <a:fillRect/>
                          </a:stretch>
                        </pic:blipFill>
                        <pic:spPr>
                          <a:xfrm>
                            <a:off x="0" y="0"/>
                            <a:ext cx="1735516" cy="1732648"/>
                          </a:xfrm>
                          <a:prstGeom prst="rect">
                            <a:avLst/>
                          </a:prstGeom>
                        </pic:spPr>
                      </pic:pic>
                    </a:graphicData>
                  </a:graphic>
                </wp:inline>
              </w:drawing>
            </w:r>
          </w:p>
        </w:tc>
        <w:tc>
          <w:tcPr>
            <w:tcW w:w="3071" w:type="dxa"/>
          </w:tcPr>
          <w:p w:rsidR="00B11556" w:rsidRDefault="00240C57" w:rsidP="00B11556">
            <w:pPr>
              <w:jc w:val="center"/>
            </w:pPr>
            <w:r>
              <w:rPr>
                <w:noProof/>
                <w:lang w:val="de-DE" w:eastAsia="de-DE" w:bidi="ar-SA"/>
              </w:rPr>
              <w:drawing>
                <wp:inline distT="0" distB="0" distL="0" distR="0">
                  <wp:extent cx="1735077" cy="1732208"/>
                  <wp:effectExtent l="19050" t="0" r="0" b="0"/>
                  <wp:docPr id="17" name="Grafik 16" descr="is.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eps"/>
                          <pic:cNvPicPr/>
                        </pic:nvPicPr>
                        <pic:blipFill>
                          <a:blip r:embed="rId18"/>
                          <a:stretch>
                            <a:fillRect/>
                          </a:stretch>
                        </pic:blipFill>
                        <pic:spPr>
                          <a:xfrm>
                            <a:off x="0" y="0"/>
                            <a:ext cx="1739154" cy="1736278"/>
                          </a:xfrm>
                          <a:prstGeom prst="rect">
                            <a:avLst/>
                          </a:prstGeom>
                        </pic:spPr>
                      </pic:pic>
                    </a:graphicData>
                  </a:graphic>
                </wp:inline>
              </w:drawing>
            </w:r>
          </w:p>
        </w:tc>
        <w:tc>
          <w:tcPr>
            <w:tcW w:w="3071" w:type="dxa"/>
          </w:tcPr>
          <w:p w:rsidR="00B11556" w:rsidRDefault="00240C57" w:rsidP="00F20596">
            <w:pPr>
              <w:keepNext/>
              <w:jc w:val="center"/>
            </w:pPr>
            <w:r>
              <w:rPr>
                <w:noProof/>
                <w:lang w:val="de-DE" w:eastAsia="de-DE" w:bidi="ar-SA"/>
              </w:rPr>
              <w:drawing>
                <wp:inline distT="0" distB="0" distL="0" distR="0">
                  <wp:extent cx="1735077" cy="1732208"/>
                  <wp:effectExtent l="19050" t="0" r="0" b="0"/>
                  <wp:docPr id="18" name="Grafik 17" descr="iv.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v.eps"/>
                          <pic:cNvPicPr/>
                        </pic:nvPicPr>
                        <pic:blipFill>
                          <a:blip r:embed="rId19"/>
                          <a:stretch>
                            <a:fillRect/>
                          </a:stretch>
                        </pic:blipFill>
                        <pic:spPr>
                          <a:xfrm>
                            <a:off x="0" y="0"/>
                            <a:ext cx="1739012" cy="1736136"/>
                          </a:xfrm>
                          <a:prstGeom prst="rect">
                            <a:avLst/>
                          </a:prstGeom>
                        </pic:spPr>
                      </pic:pic>
                    </a:graphicData>
                  </a:graphic>
                </wp:inline>
              </w:drawing>
            </w:r>
          </w:p>
        </w:tc>
      </w:tr>
    </w:tbl>
    <w:p w:rsidR="00D3619E" w:rsidRDefault="00F20596" w:rsidP="00F20596">
      <w:pPr>
        <w:pStyle w:val="Beschriftung"/>
        <w:spacing w:before="120"/>
        <w:jc w:val="center"/>
      </w:pPr>
      <w:r>
        <w:t xml:space="preserve">Figure </w:t>
      </w:r>
      <w:fldSimple w:instr=" SEQ Figure \* ARABIC ">
        <w:r>
          <w:rPr>
            <w:noProof/>
          </w:rPr>
          <w:t>9</w:t>
        </w:r>
      </w:fldSimple>
      <w:r w:rsidR="00C356D1">
        <w:t>: Used s</w:t>
      </w:r>
      <w:r>
        <w:t>moothing kernels</w:t>
      </w:r>
    </w:p>
    <w:p w:rsidR="00F20596" w:rsidRDefault="00AF0EB0" w:rsidP="00F20596">
      <w:pPr>
        <w:jc w:val="center"/>
      </w:pPr>
      <m:oMath>
        <m:sSub>
          <m:sSubPr>
            <m:ctrlPr>
              <w:rPr>
                <w:rFonts w:ascii="Cambria Math" w:hAnsi="Cambria Math"/>
                <w:i/>
              </w:rPr>
            </m:ctrlPr>
          </m:sSubPr>
          <m:e>
            <m:r>
              <w:rPr>
                <w:rFonts w:ascii="Cambria Math" w:hAnsi="Cambria Math"/>
              </w:rPr>
              <m:t>W</m:t>
            </m:r>
          </m:e>
          <m:sub>
            <m:r>
              <w:rPr>
                <w:rFonts w:ascii="Cambria Math" w:hAnsi="Cambria Math"/>
              </w:rPr>
              <m:t>poly6</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oMath>
      <w:r w:rsidR="00F20596">
        <w:t xml:space="preserve"> (from left to right) along the x-</w:t>
      </w:r>
      <w:r w:rsidR="00773B2C">
        <w:t xml:space="preserve">axis for </w:t>
      </w:r>
      <m:oMath>
        <m:r>
          <w:rPr>
            <w:rFonts w:ascii="Cambria Math" w:hAnsi="Cambria Math"/>
          </w:rPr>
          <m:t>y=0,z=0,</m:t>
        </m:r>
        <m:r>
          <w:rPr>
            <w:rFonts w:ascii="Cambria Math" w:hAnsi="Cambria Math"/>
          </w:rPr>
          <m:t>h=</m:t>
        </m:r>
        <m:r>
          <w:rPr>
            <w:rFonts w:ascii="Cambria Math" w:hAnsi="Cambria Math"/>
          </w:rPr>
          <m:t>1</m:t>
        </m:r>
      </m:oMath>
      <w:r w:rsidR="00773B2C">
        <w:br/>
        <w:t>thick lines: kernel, thin l.: absolute value of gradient, dashed l. Laplacian</w:t>
      </w:r>
    </w:p>
    <w:p w:rsidR="00C356D1" w:rsidRPr="00C356D1" w:rsidRDefault="00C356D1" w:rsidP="00C356D1"/>
    <w:p w:rsidR="005E25B8" w:rsidRDefault="005E25B8" w:rsidP="005E25B8">
      <w:pPr>
        <w:pStyle w:val="berschrift1"/>
      </w:pPr>
      <w:bookmarkStart w:id="39" w:name="_Ref192557839"/>
      <w:bookmarkStart w:id="40" w:name="_Toc193286150"/>
      <w:r>
        <w:lastRenderedPageBreak/>
        <w:t>Visualization</w:t>
      </w:r>
      <w:bookmarkEnd w:id="24"/>
      <w:bookmarkEnd w:id="39"/>
      <w:bookmarkEnd w:id="40"/>
    </w:p>
    <w:p w:rsidR="00526A7B" w:rsidRPr="00526A7B" w:rsidRDefault="00526A7B" w:rsidP="00526A7B">
      <w:pPr>
        <w:pStyle w:val="berschrift2"/>
      </w:pPr>
      <w:bookmarkStart w:id="41" w:name="_Toc193286151"/>
      <w:r>
        <w:t>Optical characteristics of water</w:t>
      </w:r>
      <w:bookmarkEnd w:id="41"/>
    </w:p>
    <w:p w:rsidR="005E25B8" w:rsidRDefault="005E25B8" w:rsidP="005E25B8">
      <w:pPr>
        <w:pStyle w:val="berschrift1"/>
      </w:pPr>
      <w:bookmarkStart w:id="42" w:name="_Toc193286152"/>
      <w:r>
        <w:lastRenderedPageBreak/>
        <w:t>Conclusion</w:t>
      </w:r>
      <w:bookmarkEnd w:id="42"/>
    </w:p>
    <w:p w:rsidR="00526A7B" w:rsidRDefault="00526A7B" w:rsidP="00526A7B">
      <w:pPr>
        <w:pStyle w:val="berschrift2"/>
      </w:pPr>
      <w:bookmarkStart w:id="43" w:name="_Toc193286153"/>
      <w:r>
        <w:t>Summary</w:t>
      </w:r>
      <w:bookmarkEnd w:id="43"/>
    </w:p>
    <w:p w:rsidR="000221DA" w:rsidRDefault="00526A7B" w:rsidP="00D16E52">
      <w:pPr>
        <w:pStyle w:val="berschrift2"/>
      </w:pPr>
      <w:bookmarkStart w:id="44" w:name="_Toc193286154"/>
      <w:r>
        <w:t>Improvements and alternatives</w:t>
      </w:r>
      <w:bookmarkEnd w:id="44"/>
    </w:p>
    <w:p w:rsidR="00D16E52" w:rsidRDefault="00AF0EB0" w:rsidP="00D16E52">
      <w:pPr>
        <w:rPr>
          <w:lang w:val="de-DE"/>
        </w:rPr>
      </w:pPr>
      <w:sdt>
        <w:sdtPr>
          <w:id w:val="929667"/>
          <w:citation/>
        </w:sdtPr>
        <w:sdtContent>
          <w:r>
            <w:fldChar w:fldCharType="begin"/>
          </w:r>
          <w:r w:rsidR="00BC681C" w:rsidRPr="0055144A">
            <w:rPr>
              <w:lang w:val="de-DE"/>
            </w:rPr>
            <w:instrText xml:space="preserve"> CITATION BT07 \l 1031  </w:instrText>
          </w:r>
          <w:r>
            <w:fldChar w:fldCharType="separate"/>
          </w:r>
          <w:r w:rsidR="00BC681C" w:rsidRPr="0055144A">
            <w:rPr>
              <w:noProof/>
              <w:lang w:val="de-DE"/>
            </w:rPr>
            <w:t>[B</w:t>
          </w:r>
          <w:r w:rsidR="00BC681C" w:rsidRPr="00BC681C">
            <w:rPr>
              <w:noProof/>
              <w:lang w:val="de-DE"/>
            </w:rPr>
            <w:t>T07]</w:t>
          </w:r>
          <w:r>
            <w:fldChar w:fldCharType="end"/>
          </w:r>
        </w:sdtContent>
      </w:sdt>
      <w:r w:rsidR="00341443" w:rsidRPr="00341443">
        <w:rPr>
          <w:lang w:val="de-DE"/>
        </w:rPr>
        <w:t xml:space="preserve"> </w:t>
      </w:r>
      <w:r w:rsidR="00D16E52" w:rsidRPr="00D16E52">
        <w:rPr>
          <w:lang w:val="de-DE"/>
        </w:rPr>
        <w:t>Inkompressibilität durch</w:t>
      </w:r>
      <w:r w:rsidR="00D16E52">
        <w:rPr>
          <w:lang w:val="de-DE"/>
        </w:rPr>
        <w:t xml:space="preserve"> Tait-Euation und ho</w:t>
      </w:r>
      <w:r w:rsidR="00157204">
        <w:rPr>
          <w:lang w:val="de-DE"/>
        </w:rPr>
        <w:t xml:space="preserve">hen </w:t>
      </w:r>
      <w:r w:rsidR="00D16E52">
        <w:rPr>
          <w:lang w:val="de-DE"/>
        </w:rPr>
        <w:t xml:space="preserve">speed of sound und </w:t>
      </w:r>
      <w:r w:rsidR="00D16E52" w:rsidRPr="00D16E52">
        <w:rPr>
          <w:lang w:val="de-DE"/>
        </w:rPr>
        <w:t>zur Oberflächenspannung</w:t>
      </w:r>
      <w:r w:rsidR="00D16E52">
        <w:rPr>
          <w:lang w:val="de-DE"/>
        </w:rPr>
        <w:t xml:space="preserve"> durch Anziehende Kräfte</w:t>
      </w:r>
    </w:p>
    <w:p w:rsidR="00341443" w:rsidRPr="00D16E52" w:rsidRDefault="00AF0EB0" w:rsidP="00D16E52">
      <w:pPr>
        <w:rPr>
          <w:lang w:val="de-DE"/>
        </w:rPr>
      </w:pPr>
      <w:sdt>
        <w:sdtPr>
          <w:rPr>
            <w:lang w:val="de-DE"/>
          </w:rPr>
          <w:id w:val="929668"/>
          <w:citation/>
        </w:sdtPr>
        <w:sdtContent>
          <w:r>
            <w:rPr>
              <w:lang w:val="de-DE"/>
            </w:rPr>
            <w:fldChar w:fldCharType="begin"/>
          </w:r>
          <w:r w:rsidR="00341443">
            <w:rPr>
              <w:lang w:val="de-DE"/>
            </w:rPr>
            <w:instrText xml:space="preserve"> CITATION CEL06 \l 1031 </w:instrText>
          </w:r>
          <w:r>
            <w:rPr>
              <w:lang w:val="de-DE"/>
            </w:rPr>
            <w:fldChar w:fldCharType="separate"/>
          </w:r>
          <w:r w:rsidR="00341443" w:rsidRPr="00341443">
            <w:rPr>
              <w:noProof/>
              <w:lang w:val="de-DE"/>
            </w:rPr>
            <w:t>[CEL06]</w:t>
          </w:r>
          <w:r>
            <w:rPr>
              <w:lang w:val="de-DE"/>
            </w:rPr>
            <w:fldChar w:fldCharType="end"/>
          </w:r>
        </w:sdtContent>
      </w:sdt>
      <w:r w:rsidR="00341443">
        <w:rPr>
          <w:lang w:val="de-DE"/>
        </w:rPr>
        <w:t xml:space="preserve">  Inkompressibilität durch Errechnung eines Null-Divergenz-Geschwindigkeitsfeldes</w:t>
      </w:r>
    </w:p>
    <w:p w:rsidR="000221DA" w:rsidRPr="0055144A" w:rsidRDefault="00E67032" w:rsidP="00A205F8">
      <w:pPr>
        <w:pStyle w:val="berschrift1"/>
        <w:numPr>
          <w:ilvl w:val="0"/>
          <w:numId w:val="0"/>
        </w:numPr>
        <w:jc w:val="left"/>
      </w:pPr>
      <w:bookmarkStart w:id="45" w:name="_Toc193286155"/>
      <w:r w:rsidRPr="0055144A">
        <w:lastRenderedPageBreak/>
        <w:t>Appendix</w:t>
      </w:r>
      <w:bookmarkEnd w:id="45"/>
    </w:p>
    <w:p w:rsidR="00E67032" w:rsidRPr="0055144A" w:rsidRDefault="00E67032" w:rsidP="00A205F8">
      <w:pPr>
        <w:pStyle w:val="berschrift2"/>
        <w:numPr>
          <w:ilvl w:val="0"/>
          <w:numId w:val="0"/>
        </w:numPr>
        <w:jc w:val="left"/>
      </w:pPr>
      <w:bookmarkStart w:id="46" w:name="_Toc193286156"/>
      <w:r w:rsidRPr="0055144A">
        <w:t>References</w:t>
      </w:r>
      <w:bookmarkEnd w:id="46"/>
    </w:p>
    <w:p w:rsidR="00BC681C" w:rsidRDefault="00AF0EB0" w:rsidP="00BC681C">
      <w:pPr>
        <w:pStyle w:val="Literaturverzeichnis"/>
        <w:rPr>
          <w:noProof/>
        </w:rPr>
      </w:pPr>
      <w:r w:rsidRPr="00AF0EB0">
        <w:fldChar w:fldCharType="begin"/>
      </w:r>
      <w:r w:rsidR="000221DA" w:rsidRPr="00BC681C">
        <w:instrText xml:space="preserve"> BIBLIOGRAPHY  \l 1031 </w:instrText>
      </w:r>
      <w:r w:rsidRPr="00AF0EB0">
        <w:fldChar w:fldCharType="separate"/>
      </w:r>
      <w:r w:rsidR="00BC681C">
        <w:rPr>
          <w:b/>
          <w:bCs/>
          <w:noProof/>
        </w:rPr>
        <w:t>[APK07] Adams, et al. 2007.</w:t>
      </w:r>
      <w:r w:rsidR="00BC681C">
        <w:rPr>
          <w:noProof/>
        </w:rPr>
        <w:t xml:space="preserve"> Adaptively Sampled Particle Fluids. </w:t>
      </w:r>
      <w:r w:rsidR="00BC681C">
        <w:rPr>
          <w:i/>
          <w:iCs/>
          <w:noProof/>
        </w:rPr>
        <w:t xml:space="preserve">Proceedings of the 2007 SIGGRAPH conference. </w:t>
      </w:r>
      <w:r w:rsidR="00BC681C">
        <w:rPr>
          <w:noProof/>
        </w:rPr>
        <w:t>2007.</w:t>
      </w:r>
    </w:p>
    <w:p w:rsidR="00BC681C" w:rsidRDefault="00BC681C" w:rsidP="00BC681C">
      <w:pPr>
        <w:pStyle w:val="Literaturverzeichnis"/>
        <w:rPr>
          <w:noProof/>
        </w:rPr>
      </w:pPr>
      <w:r>
        <w:rPr>
          <w:b/>
          <w:bCs/>
          <w:noProof/>
        </w:rPr>
        <w:t>[AIY04] Amada, et al. 2004.</w:t>
      </w:r>
      <w:r>
        <w:rPr>
          <w:noProof/>
        </w:rPr>
        <w:t xml:space="preserve"> Particle-Based Fluid Simulation on GPU. </w:t>
      </w:r>
      <w:r>
        <w:rPr>
          <w:i/>
          <w:iCs/>
          <w:noProof/>
        </w:rPr>
        <w:t xml:space="preserve">ACM Workshop on General-Purpose Computing on Graphics Processors. </w:t>
      </w:r>
      <w:r>
        <w:rPr>
          <w:noProof/>
        </w:rPr>
        <w:t>2004.</w:t>
      </w:r>
    </w:p>
    <w:p w:rsidR="00BC681C" w:rsidRDefault="00BC681C" w:rsidP="00BC681C">
      <w:pPr>
        <w:pStyle w:val="Literaturverzeichnis"/>
        <w:rPr>
          <w:noProof/>
        </w:rPr>
      </w:pPr>
      <w:r>
        <w:rPr>
          <w:b/>
          <w:bCs/>
          <w:noProof/>
        </w:rPr>
        <w:t>[BT07] Becker and Teschner. 2007.</w:t>
      </w:r>
      <w:r>
        <w:rPr>
          <w:noProof/>
        </w:rPr>
        <w:t xml:space="preserve"> Weakly compressible SPH for free surface flows. </w:t>
      </w:r>
      <w:r>
        <w:rPr>
          <w:i/>
          <w:iCs/>
          <w:noProof/>
        </w:rPr>
        <w:t xml:space="preserve">Proceedings of ACM SIGGRAPH Symposium on Computer Animation. </w:t>
      </w:r>
      <w:r>
        <w:rPr>
          <w:noProof/>
        </w:rPr>
        <w:t>2007, pp. 63-72.</w:t>
      </w:r>
    </w:p>
    <w:p w:rsidR="00BC681C" w:rsidRDefault="00BC681C" w:rsidP="00BC681C">
      <w:pPr>
        <w:pStyle w:val="Literaturverzeichnis"/>
        <w:rPr>
          <w:noProof/>
        </w:rPr>
      </w:pPr>
      <w:r>
        <w:rPr>
          <w:b/>
          <w:bCs/>
          <w:noProof/>
        </w:rPr>
        <w:t>[BM07] Bridson and Müller-Fischer. 2007.</w:t>
      </w:r>
      <w:r>
        <w:rPr>
          <w:noProof/>
        </w:rPr>
        <w:t xml:space="preserve"> Fluid simulation. </w:t>
      </w:r>
      <w:r>
        <w:rPr>
          <w:i/>
          <w:iCs/>
          <w:noProof/>
        </w:rPr>
        <w:t xml:space="preserve">SIGGRAPH 2007 course notes. </w:t>
      </w:r>
      <w:r>
        <w:rPr>
          <w:noProof/>
        </w:rPr>
        <w:t>2007.</w:t>
      </w:r>
    </w:p>
    <w:p w:rsidR="00BC681C" w:rsidRDefault="00BC681C" w:rsidP="00BC681C">
      <w:pPr>
        <w:pStyle w:val="Literaturverzeichnis"/>
        <w:rPr>
          <w:noProof/>
        </w:rPr>
      </w:pPr>
      <w:r>
        <w:rPr>
          <w:b/>
          <w:bCs/>
          <w:noProof/>
        </w:rPr>
        <w:t>[BE02] Burgess and Elst, van. 2002.</w:t>
      </w:r>
      <w:r>
        <w:rPr>
          <w:noProof/>
        </w:rPr>
        <w:t xml:space="preserve"> MAS209: Fluid Dynamics. </w:t>
      </w:r>
      <w:r>
        <w:rPr>
          <w:i/>
          <w:iCs/>
          <w:noProof/>
        </w:rPr>
        <w:t xml:space="preserve">Course Material. </w:t>
      </w:r>
      <w:r>
        <w:rPr>
          <w:noProof/>
        </w:rPr>
        <w:t>2002.</w:t>
      </w:r>
    </w:p>
    <w:p w:rsidR="00BC681C" w:rsidRDefault="00BC681C" w:rsidP="00BC681C">
      <w:pPr>
        <w:pStyle w:val="Literaturverzeichnis"/>
        <w:rPr>
          <w:noProof/>
        </w:rPr>
      </w:pPr>
      <w:r>
        <w:rPr>
          <w:b/>
          <w:bCs/>
          <w:noProof/>
        </w:rPr>
        <w:t>[CHJ03] Co, Hamann and Joy. 2003.</w:t>
      </w:r>
      <w:r>
        <w:rPr>
          <w:noProof/>
        </w:rPr>
        <w:t xml:space="preserve"> Iso-splatting: A Point-based Alternative to Isosurface Visualization. </w:t>
      </w:r>
      <w:r>
        <w:rPr>
          <w:i/>
          <w:iCs/>
          <w:noProof/>
        </w:rPr>
        <w:t xml:space="preserve">Computer Graphics and Applications, 2003. Proceedings. </w:t>
      </w:r>
      <w:r>
        <w:rPr>
          <w:noProof/>
        </w:rPr>
        <w:t>2003, pp. 325-334.</w:t>
      </w:r>
    </w:p>
    <w:p w:rsidR="00BC681C" w:rsidRDefault="00BC681C" w:rsidP="00BC681C">
      <w:pPr>
        <w:pStyle w:val="Literaturverzeichnis"/>
        <w:rPr>
          <w:noProof/>
        </w:rPr>
      </w:pPr>
      <w:r>
        <w:rPr>
          <w:b/>
          <w:bCs/>
          <w:noProof/>
        </w:rPr>
        <w:t>[CEL06] Colin, Egli and Lin. 2006.</w:t>
      </w:r>
      <w:r>
        <w:rPr>
          <w:noProof/>
        </w:rPr>
        <w:t xml:space="preserve"> Computing a null divergence velocity field using smoothed particle hydrodynamics. </w:t>
      </w:r>
      <w:r>
        <w:rPr>
          <w:i/>
          <w:iCs/>
          <w:noProof/>
        </w:rPr>
        <w:t xml:space="preserve">Journal of computational physics. </w:t>
      </w:r>
      <w:r>
        <w:rPr>
          <w:noProof/>
        </w:rPr>
        <w:t>2006, 217, pp. 680-692.</w:t>
      </w:r>
    </w:p>
    <w:p w:rsidR="00BC681C" w:rsidRPr="00BC681C" w:rsidRDefault="00BC681C" w:rsidP="00BC681C">
      <w:pPr>
        <w:pStyle w:val="Literaturverzeichnis"/>
        <w:rPr>
          <w:noProof/>
          <w:lang w:val="de-DE"/>
        </w:rPr>
      </w:pPr>
      <w:r>
        <w:rPr>
          <w:b/>
          <w:bCs/>
          <w:noProof/>
        </w:rPr>
        <w:t>[GM77] Gingold and Monaghan. 1977.</w:t>
      </w:r>
      <w:r>
        <w:rPr>
          <w:noProof/>
        </w:rPr>
        <w:t xml:space="preserve"> Smoothed particle hydrodynamics: theory and application to non-spherical stars. </w:t>
      </w:r>
      <w:r w:rsidRPr="00BC681C">
        <w:rPr>
          <w:i/>
          <w:iCs/>
          <w:noProof/>
          <w:lang w:val="de-DE"/>
        </w:rPr>
        <w:t xml:space="preserve">Royal Astronomical Society, Monthly Notices. </w:t>
      </w:r>
      <w:r w:rsidRPr="00BC681C">
        <w:rPr>
          <w:noProof/>
          <w:lang w:val="de-DE"/>
        </w:rPr>
        <w:t>181, 1977, pp. 375-389.</w:t>
      </w:r>
    </w:p>
    <w:p w:rsidR="00BC681C" w:rsidRDefault="00BC681C" w:rsidP="00BC681C">
      <w:pPr>
        <w:pStyle w:val="Literaturverzeichnis"/>
        <w:rPr>
          <w:noProof/>
        </w:rPr>
      </w:pPr>
      <w:r w:rsidRPr="00BC681C">
        <w:rPr>
          <w:b/>
          <w:bCs/>
          <w:noProof/>
          <w:lang w:val="de-DE"/>
        </w:rPr>
        <w:t>[Hei07] Heinecke. 2007.</w:t>
      </w:r>
      <w:r w:rsidRPr="00BC681C">
        <w:rPr>
          <w:noProof/>
          <w:lang w:val="de-DE"/>
        </w:rPr>
        <w:t xml:space="preserve"> Physikalische Rauchsimulation auf Partikelbasis in Echtzeit mit der PhysX-Engine. [ed.] Technische Universität Dresden. </w:t>
      </w:r>
      <w:r>
        <w:rPr>
          <w:noProof/>
        </w:rPr>
        <w:t>[Minor thesis]. 2007.</w:t>
      </w:r>
    </w:p>
    <w:p w:rsidR="00BC681C" w:rsidRDefault="00BC681C" w:rsidP="00BC681C">
      <w:pPr>
        <w:pStyle w:val="Literaturverzeichnis"/>
        <w:rPr>
          <w:noProof/>
        </w:rPr>
      </w:pPr>
      <w:r>
        <w:rPr>
          <w:b/>
          <w:bCs/>
          <w:noProof/>
        </w:rPr>
        <w:t>[KW06] Kipfer and Westermann. 2006.</w:t>
      </w:r>
      <w:r>
        <w:rPr>
          <w:noProof/>
        </w:rPr>
        <w:t xml:space="preserve"> Realistic and interactive simulation of rivers. </w:t>
      </w:r>
      <w:r>
        <w:rPr>
          <w:i/>
          <w:iCs/>
          <w:noProof/>
        </w:rPr>
        <w:t xml:space="preserve">ACM International Conference Proceeding Series. </w:t>
      </w:r>
      <w:r>
        <w:rPr>
          <w:noProof/>
        </w:rPr>
        <w:t>2006, 137.</w:t>
      </w:r>
    </w:p>
    <w:p w:rsidR="00BC681C" w:rsidRDefault="00BC681C" w:rsidP="00BC681C">
      <w:pPr>
        <w:pStyle w:val="Literaturverzeichnis"/>
        <w:rPr>
          <w:noProof/>
        </w:rPr>
      </w:pPr>
      <w:r>
        <w:rPr>
          <w:b/>
          <w:bCs/>
          <w:noProof/>
        </w:rPr>
        <w:t>[KC05] Kolb and Cuntz. 2005.</w:t>
      </w:r>
      <w:r>
        <w:rPr>
          <w:noProof/>
        </w:rPr>
        <w:t xml:space="preserve"> Dynamic Particle Coupling for GPU-Based Fluid Simulation. </w:t>
      </w:r>
      <w:r>
        <w:rPr>
          <w:i/>
          <w:iCs/>
          <w:noProof/>
        </w:rPr>
        <w:t xml:space="preserve">Proc. 18th Symposium on Simulation Technique. </w:t>
      </w:r>
      <w:r>
        <w:rPr>
          <w:noProof/>
        </w:rPr>
        <w:t>2005, pp. 722-727.</w:t>
      </w:r>
    </w:p>
    <w:p w:rsidR="00BC681C" w:rsidRDefault="00BC681C" w:rsidP="00BC681C">
      <w:pPr>
        <w:pStyle w:val="Literaturverzeichnis"/>
        <w:rPr>
          <w:noProof/>
        </w:rPr>
      </w:pPr>
      <w:r>
        <w:rPr>
          <w:b/>
          <w:bCs/>
          <w:noProof/>
        </w:rPr>
        <w:t>[KW03] Krüger and Westermann. 2003.</w:t>
      </w:r>
      <w:r>
        <w:rPr>
          <w:noProof/>
        </w:rPr>
        <w:t xml:space="preserve"> Acceleration Techniques for GPU-based Volume Rendering. </w:t>
      </w:r>
      <w:r>
        <w:rPr>
          <w:i/>
          <w:iCs/>
          <w:noProof/>
        </w:rPr>
        <w:t xml:space="preserve">Proceedings of the 14th IEEE Visualization. </w:t>
      </w:r>
      <w:r>
        <w:rPr>
          <w:noProof/>
        </w:rPr>
        <w:t>2003, p. 38.</w:t>
      </w:r>
    </w:p>
    <w:p w:rsidR="00BC681C" w:rsidRDefault="00BC681C" w:rsidP="00BC681C">
      <w:pPr>
        <w:pStyle w:val="Literaturverzeichnis"/>
        <w:rPr>
          <w:noProof/>
        </w:rPr>
      </w:pPr>
      <w:r>
        <w:rPr>
          <w:b/>
          <w:bCs/>
          <w:noProof/>
        </w:rPr>
        <w:t>[LC87] Lorensen and Cline. 1987.</w:t>
      </w:r>
      <w:r>
        <w:rPr>
          <w:noProof/>
        </w:rPr>
        <w:t xml:space="preserve"> Marching cubes: A high resolution 3D surface construction algorithm. </w:t>
      </w:r>
      <w:r>
        <w:rPr>
          <w:i/>
          <w:iCs/>
          <w:noProof/>
        </w:rPr>
        <w:t xml:space="preserve">Proceedings of the 14th annual conference on Computer graphics and interactive techniques. </w:t>
      </w:r>
      <w:r>
        <w:rPr>
          <w:noProof/>
        </w:rPr>
        <w:t>1987, pp. 163-169.</w:t>
      </w:r>
    </w:p>
    <w:p w:rsidR="00BC681C" w:rsidRDefault="00BC681C" w:rsidP="00BC681C">
      <w:pPr>
        <w:pStyle w:val="Literaturverzeichnis"/>
        <w:rPr>
          <w:noProof/>
        </w:rPr>
      </w:pPr>
      <w:r>
        <w:rPr>
          <w:b/>
          <w:bCs/>
          <w:noProof/>
        </w:rPr>
        <w:t>[Luc77] Lucy. 1977.</w:t>
      </w:r>
      <w:r>
        <w:rPr>
          <w:noProof/>
        </w:rPr>
        <w:t xml:space="preserve"> A numerical approach to the testing of the fission hypothesis. </w:t>
      </w:r>
      <w:r>
        <w:rPr>
          <w:i/>
          <w:iCs/>
          <w:noProof/>
        </w:rPr>
        <w:t xml:space="preserve">Astronomical Journal. </w:t>
      </w:r>
      <w:r>
        <w:rPr>
          <w:noProof/>
        </w:rPr>
        <w:t>82, 1977, pp. 1013-1024.</w:t>
      </w:r>
    </w:p>
    <w:p w:rsidR="00BC681C" w:rsidRPr="00BC681C" w:rsidRDefault="00BC681C" w:rsidP="00BC681C">
      <w:pPr>
        <w:pStyle w:val="Literaturverzeichnis"/>
        <w:rPr>
          <w:noProof/>
        </w:rPr>
      </w:pPr>
      <w:r>
        <w:rPr>
          <w:b/>
          <w:bCs/>
          <w:noProof/>
        </w:rPr>
        <w:t>[Mon05] Monaghan. 2005.</w:t>
      </w:r>
      <w:r>
        <w:rPr>
          <w:noProof/>
        </w:rPr>
        <w:t xml:space="preserve"> Smoothed particle hydrodynamics. </w:t>
      </w:r>
      <w:r>
        <w:rPr>
          <w:i/>
          <w:iCs/>
          <w:noProof/>
        </w:rPr>
        <w:t xml:space="preserve">Reports on Progress in Physics. </w:t>
      </w:r>
      <w:r>
        <w:rPr>
          <w:noProof/>
        </w:rPr>
        <w:t>2005, 8.</w:t>
      </w:r>
    </w:p>
    <w:p w:rsidR="00BC681C" w:rsidRDefault="00BC681C" w:rsidP="00BC681C">
      <w:pPr>
        <w:pStyle w:val="Literaturverzeichnis"/>
        <w:rPr>
          <w:noProof/>
        </w:rPr>
      </w:pPr>
      <w:r>
        <w:rPr>
          <w:b/>
          <w:bCs/>
          <w:noProof/>
        </w:rPr>
        <w:t>[Mon92] —. 1992.</w:t>
      </w:r>
      <w:r>
        <w:rPr>
          <w:noProof/>
        </w:rPr>
        <w:t xml:space="preserve"> Smoothed particle hydrodynamics. </w:t>
      </w:r>
      <w:r>
        <w:rPr>
          <w:i/>
          <w:iCs/>
          <w:noProof/>
        </w:rPr>
        <w:t xml:space="preserve">Annual review of astronomy and astrophysics. </w:t>
      </w:r>
      <w:r>
        <w:rPr>
          <w:noProof/>
        </w:rPr>
        <w:t>1992, 30, pp. 543-574.</w:t>
      </w:r>
    </w:p>
    <w:p w:rsidR="00BC681C" w:rsidRDefault="00BC681C" w:rsidP="00BC681C">
      <w:pPr>
        <w:pStyle w:val="Literaturverzeichnis"/>
        <w:rPr>
          <w:noProof/>
        </w:rPr>
      </w:pPr>
      <w:r>
        <w:rPr>
          <w:b/>
          <w:bCs/>
          <w:noProof/>
        </w:rPr>
        <w:lastRenderedPageBreak/>
        <w:t>[MCG03] Müller, Charypar and Gross. 2003.</w:t>
      </w:r>
      <w:r>
        <w:rPr>
          <w:noProof/>
        </w:rPr>
        <w:t xml:space="preserve"> Particle-Based Fluid Simulation for Interactive Applications. </w:t>
      </w:r>
      <w:r>
        <w:rPr>
          <w:i/>
          <w:iCs/>
          <w:noProof/>
        </w:rPr>
        <w:t xml:space="preserve">Proceedings of 2003 ACM SIGGRAPH Symposium on Computer Animation. </w:t>
      </w:r>
      <w:r>
        <w:rPr>
          <w:noProof/>
        </w:rPr>
        <w:t>2003, pp. 154-159.</w:t>
      </w:r>
    </w:p>
    <w:p w:rsidR="00BC681C" w:rsidRDefault="00BC681C" w:rsidP="00BC681C">
      <w:pPr>
        <w:pStyle w:val="Literaturverzeichnis"/>
        <w:rPr>
          <w:noProof/>
        </w:rPr>
      </w:pPr>
      <w:r>
        <w:rPr>
          <w:b/>
          <w:bCs/>
          <w:noProof/>
        </w:rPr>
        <w:t>[MST04] Müller, et al. 2004.</w:t>
      </w:r>
      <w:r>
        <w:rPr>
          <w:noProof/>
        </w:rPr>
        <w:t xml:space="preserve"> Interaction of Fluids with Deformable Solids. </w:t>
      </w:r>
      <w:r>
        <w:rPr>
          <w:i/>
          <w:iCs/>
          <w:noProof/>
        </w:rPr>
        <w:t xml:space="preserve">Computer Animation and Virtual Worlds. </w:t>
      </w:r>
      <w:r>
        <w:rPr>
          <w:noProof/>
        </w:rPr>
        <w:t>2004, 15, pp. 159 - 171.</w:t>
      </w:r>
    </w:p>
    <w:p w:rsidR="00BC681C" w:rsidRDefault="00BC681C" w:rsidP="00BC681C">
      <w:pPr>
        <w:pStyle w:val="Literaturverzeichnis"/>
        <w:rPr>
          <w:noProof/>
        </w:rPr>
      </w:pPr>
      <w:r>
        <w:rPr>
          <w:b/>
          <w:bCs/>
          <w:noProof/>
        </w:rPr>
        <w:t>[Pap99] Papanastasiou, Georgiou and Alexandrou. 1999.</w:t>
      </w:r>
      <w:r>
        <w:rPr>
          <w:noProof/>
        </w:rPr>
        <w:t xml:space="preserve"> </w:t>
      </w:r>
      <w:r>
        <w:rPr>
          <w:i/>
          <w:iCs/>
          <w:noProof/>
        </w:rPr>
        <w:t xml:space="preserve">Viscous Fluid Flow. </w:t>
      </w:r>
      <w:r>
        <w:rPr>
          <w:noProof/>
        </w:rPr>
        <w:t>s.l. : CRC Press, 1999. ISBN13: 9780849316067.</w:t>
      </w:r>
    </w:p>
    <w:p w:rsidR="00BC681C" w:rsidRDefault="00BC681C" w:rsidP="00BC681C">
      <w:pPr>
        <w:pStyle w:val="Literaturverzeichnis"/>
        <w:rPr>
          <w:noProof/>
        </w:rPr>
      </w:pPr>
      <w:r>
        <w:rPr>
          <w:b/>
          <w:bCs/>
          <w:noProof/>
        </w:rPr>
        <w:t>[Ura06] Uralsky. 2006.</w:t>
      </w:r>
      <w:r>
        <w:rPr>
          <w:noProof/>
        </w:rPr>
        <w:t xml:space="preserve"> Practical Metaballs and Implicit Surfaces. </w:t>
      </w:r>
      <w:r>
        <w:rPr>
          <w:i/>
          <w:iCs/>
          <w:noProof/>
        </w:rPr>
        <w:t xml:space="preserve">Game Developers Conference 2006 Presentation. </w:t>
      </w:r>
      <w:r>
        <w:rPr>
          <w:noProof/>
        </w:rPr>
        <w:t>2006. http://developer.nvidia.com/object/dx10-practical-metaballs.html.</w:t>
      </w:r>
    </w:p>
    <w:p w:rsidR="00BC681C" w:rsidRDefault="00BC681C" w:rsidP="00BC681C">
      <w:pPr>
        <w:pStyle w:val="Literaturverzeichnis"/>
        <w:rPr>
          <w:noProof/>
        </w:rPr>
      </w:pPr>
      <w:r>
        <w:rPr>
          <w:b/>
          <w:bCs/>
          <w:noProof/>
        </w:rPr>
        <w:t xml:space="preserve">[WND] </w:t>
      </w:r>
      <w:r>
        <w:rPr>
          <w:noProof/>
        </w:rPr>
        <w:t xml:space="preserve">wikipedia.org. </w:t>
      </w:r>
      <w:r>
        <w:rPr>
          <w:i/>
          <w:iCs/>
          <w:noProof/>
        </w:rPr>
        <w:t xml:space="preserve">Navier-Stokes equations/Derivation. </w:t>
      </w:r>
      <w:r>
        <w:rPr>
          <w:noProof/>
        </w:rPr>
        <w:t>[Online] [Cited: 03 10, 2008.] http://en.wikipedia.org/w/index.php?title=Navier-Stokes_equations/Derivation&amp;oldid=177609104.</w:t>
      </w:r>
    </w:p>
    <w:p w:rsidR="000221DA" w:rsidRDefault="00AF0EB0" w:rsidP="00BC681C">
      <w:pPr>
        <w:pStyle w:val="berschrift2"/>
        <w:numPr>
          <w:ilvl w:val="0"/>
          <w:numId w:val="0"/>
        </w:numPr>
        <w:jc w:val="left"/>
      </w:pPr>
      <w:r>
        <w:fldChar w:fldCharType="end"/>
      </w:r>
      <w:bookmarkStart w:id="47" w:name="_Toc193286157"/>
      <w:r w:rsidR="00E67032">
        <w:t>Glossary</w:t>
      </w:r>
      <w:bookmarkEnd w:id="47"/>
    </w:p>
    <w:p w:rsidR="00C176F1" w:rsidRDefault="00AF0EB0" w:rsidP="00A205F8">
      <w:pPr>
        <w:pStyle w:val="berschrift2"/>
        <w:numPr>
          <w:ilvl w:val="0"/>
          <w:numId w:val="0"/>
        </w:numPr>
        <w:jc w:val="left"/>
        <w:rPr>
          <w:rFonts w:asciiTheme="minorHAnsi" w:eastAsiaTheme="minorEastAsia" w:hAnsiTheme="minorHAnsi" w:cstheme="minorBidi"/>
          <w:b w:val="0"/>
          <w:bCs w:val="0"/>
          <w:noProof/>
          <w:sz w:val="22"/>
          <w:szCs w:val="22"/>
        </w:rPr>
        <w:sectPr w:rsidR="00C176F1" w:rsidSect="00C176F1">
          <w:type w:val="continuous"/>
          <w:pgSz w:w="11906" w:h="16838"/>
          <w:pgMar w:top="1417" w:right="1417" w:bottom="1134" w:left="1417" w:header="708" w:footer="708" w:gutter="0"/>
          <w:cols w:space="708"/>
          <w:docGrid w:linePitch="360"/>
        </w:sectPr>
      </w:pPr>
      <w:r w:rsidRPr="00AF0EB0">
        <w:rPr>
          <w:rFonts w:asciiTheme="minorHAnsi" w:eastAsiaTheme="minorEastAsia" w:hAnsiTheme="minorHAnsi" w:cstheme="minorBidi"/>
          <w:b w:val="0"/>
          <w:bCs w:val="0"/>
          <w:sz w:val="22"/>
          <w:szCs w:val="22"/>
        </w:rPr>
        <w:fldChar w:fldCharType="begin"/>
      </w:r>
      <w:r w:rsidR="00E67032">
        <w:instrText xml:space="preserve"> INDEX \e "</w:instrText>
      </w:r>
      <w:r w:rsidR="00E67032">
        <w:tab/>
        <w:instrText xml:space="preserve">" \c "2" \z "1031" </w:instrText>
      </w:r>
      <w:r w:rsidRPr="00AF0EB0">
        <w:rPr>
          <w:rFonts w:asciiTheme="minorHAnsi" w:eastAsiaTheme="minorEastAsia" w:hAnsiTheme="minorHAnsi" w:cstheme="minorBidi"/>
          <w:b w:val="0"/>
          <w:bCs w:val="0"/>
          <w:sz w:val="22"/>
          <w:szCs w:val="22"/>
        </w:rPr>
        <w:fldChar w:fldCharType="separate"/>
      </w:r>
    </w:p>
    <w:p w:rsidR="00C176F1" w:rsidRDefault="00C176F1">
      <w:pPr>
        <w:pStyle w:val="Index1"/>
        <w:tabs>
          <w:tab w:val="right" w:leader="dot" w:pos="4166"/>
        </w:tabs>
        <w:rPr>
          <w:noProof/>
        </w:rPr>
      </w:pPr>
      <w:r>
        <w:rPr>
          <w:noProof/>
        </w:rPr>
        <w:lastRenderedPageBreak/>
        <w:t>Eulerian model</w:t>
      </w:r>
      <w:r>
        <w:rPr>
          <w:noProof/>
        </w:rPr>
        <w:tab/>
        <w:t>3</w:t>
      </w:r>
    </w:p>
    <w:p w:rsidR="00C176F1" w:rsidRDefault="00C176F1">
      <w:pPr>
        <w:pStyle w:val="Index1"/>
        <w:tabs>
          <w:tab w:val="right" w:leader="dot" w:pos="4166"/>
        </w:tabs>
        <w:rPr>
          <w:noProof/>
        </w:rPr>
      </w:pPr>
      <w:r>
        <w:rPr>
          <w:noProof/>
        </w:rPr>
        <w:t>Lagrangian model</w:t>
      </w:r>
      <w:r>
        <w:rPr>
          <w:noProof/>
        </w:rPr>
        <w:tab/>
        <w:t>3</w:t>
      </w:r>
    </w:p>
    <w:p w:rsidR="00C176F1" w:rsidRDefault="00C176F1">
      <w:pPr>
        <w:pStyle w:val="Index1"/>
        <w:tabs>
          <w:tab w:val="right" w:leader="dot" w:pos="4166"/>
        </w:tabs>
        <w:rPr>
          <w:noProof/>
        </w:rPr>
      </w:pPr>
      <w:r>
        <w:rPr>
          <w:noProof/>
        </w:rPr>
        <w:t>Navier-Stokes equations</w:t>
      </w:r>
      <w:r>
        <w:rPr>
          <w:noProof/>
        </w:rPr>
        <w:tab/>
        <w:t>2</w:t>
      </w:r>
    </w:p>
    <w:p w:rsidR="00C176F1" w:rsidRDefault="00C176F1">
      <w:pPr>
        <w:pStyle w:val="Index1"/>
        <w:tabs>
          <w:tab w:val="right" w:leader="dot" w:pos="4166"/>
        </w:tabs>
        <w:rPr>
          <w:noProof/>
        </w:rPr>
      </w:pPr>
      <w:r>
        <w:rPr>
          <w:noProof/>
        </w:rPr>
        <w:lastRenderedPageBreak/>
        <w:t>smoothed particle hydrodynamics</w:t>
      </w:r>
      <w:r>
        <w:rPr>
          <w:noProof/>
        </w:rPr>
        <w:tab/>
        <w:t>3</w:t>
      </w:r>
    </w:p>
    <w:p w:rsidR="00C176F1" w:rsidRDefault="00C176F1">
      <w:pPr>
        <w:pStyle w:val="Index1"/>
        <w:tabs>
          <w:tab w:val="right" w:leader="dot" w:pos="4166"/>
        </w:tabs>
        <w:rPr>
          <w:noProof/>
        </w:rPr>
      </w:pPr>
      <w:r>
        <w:rPr>
          <w:noProof/>
        </w:rPr>
        <w:t>Smoothed particle hydrodynamics</w:t>
      </w:r>
      <w:r>
        <w:rPr>
          <w:noProof/>
        </w:rPr>
        <w:tab/>
        <w:t>9</w:t>
      </w:r>
    </w:p>
    <w:p w:rsidR="00C176F1" w:rsidRDefault="00C176F1" w:rsidP="00A205F8">
      <w:pPr>
        <w:pStyle w:val="berschrift2"/>
        <w:numPr>
          <w:ilvl w:val="0"/>
          <w:numId w:val="0"/>
        </w:numPr>
        <w:jc w:val="left"/>
        <w:rPr>
          <w:rFonts w:asciiTheme="minorHAnsi" w:eastAsiaTheme="minorEastAsia" w:hAnsiTheme="minorHAnsi" w:cstheme="minorBidi"/>
          <w:b w:val="0"/>
          <w:bCs w:val="0"/>
          <w:noProof/>
          <w:sz w:val="22"/>
          <w:szCs w:val="22"/>
        </w:rPr>
        <w:sectPr w:rsidR="00C176F1" w:rsidSect="00C176F1">
          <w:type w:val="continuous"/>
          <w:pgSz w:w="11906" w:h="16838"/>
          <w:pgMar w:top="1417" w:right="1417" w:bottom="1134" w:left="1417" w:header="708" w:footer="708" w:gutter="0"/>
          <w:cols w:num="2" w:space="720"/>
          <w:docGrid w:linePitch="360"/>
        </w:sectPr>
      </w:pPr>
    </w:p>
    <w:p w:rsidR="00E67032" w:rsidRDefault="00AF0EB0" w:rsidP="00611125">
      <w:pPr>
        <w:pStyle w:val="berschrift2"/>
        <w:numPr>
          <w:ilvl w:val="0"/>
          <w:numId w:val="0"/>
        </w:numPr>
        <w:jc w:val="left"/>
      </w:pPr>
      <w:r>
        <w:lastRenderedPageBreak/>
        <w:fldChar w:fldCharType="end"/>
      </w:r>
      <w:bookmarkStart w:id="48" w:name="_Toc193286158"/>
      <w:bookmarkStart w:id="49" w:name="_Ref193286173"/>
      <w:r w:rsidR="00611125">
        <w:t xml:space="preserve">Derivation of </w:t>
      </w:r>
      <w:r w:rsidR="00E54166">
        <w:t xml:space="preserve">the </w:t>
      </w:r>
      <w:r w:rsidR="00611125">
        <w:t xml:space="preserve">gradient and Laplacian of </w:t>
      </w:r>
      <w:r w:rsidR="00C356D1">
        <w:t xml:space="preserve">the </w:t>
      </w:r>
      <w:r w:rsidR="00611125">
        <w:t>smoothing kernels</w:t>
      </w:r>
      <w:bookmarkEnd w:id="48"/>
      <w:bookmarkEnd w:id="49"/>
    </w:p>
    <w:p w:rsidR="003E14DA" w:rsidRDefault="003E14DA" w:rsidP="00E54166"/>
    <w:p w:rsidR="00E54166" w:rsidRDefault="00E54166" w:rsidP="00E54166">
      <w:r>
        <w:t>Used calculation rules:</w:t>
      </w:r>
      <w:r w:rsidR="00E60F9D" w:rsidRPr="00E60F9D">
        <w:t xml:space="preserve"> </w:t>
      </w:r>
    </w:p>
    <w:p w:rsidR="003E14DA" w:rsidRDefault="003E14DA" w:rsidP="00E54166"/>
    <w:p w:rsidR="00E54166" w:rsidRDefault="00E54166" w:rsidP="00E54166">
      <w:r>
        <w:t>Gradient</w:t>
      </w:r>
      <w:r w:rsidR="004C1A47">
        <w:t xml:space="preserve"> (of a scalar valued function)</w:t>
      </w:r>
      <w:r>
        <w:t>:</w:t>
      </w:r>
    </w:p>
    <w:p w:rsidR="00E54166" w:rsidRDefault="00E54166" w:rsidP="00E54166">
      <m:oMathPara>
        <m:oMathParaPr>
          <m:jc m:val="left"/>
        </m:oMathParaPr>
        <m:oMath>
          <m:r>
            <w:rPr>
              <w:rFonts w:ascii="Cambria Math" w:hAnsi="Cambria Math"/>
            </w:rPr>
            <m:t>grad</m:t>
          </m:r>
          <m:r>
            <m:rPr>
              <m:sty m:val="p"/>
            </m:rPr>
            <w:rPr>
              <w:rFonts w:ascii="Cambria Math" w:hAnsi="Cambria Math"/>
            </w:rPr>
            <m:t xml:space="preserve"> </m:t>
          </m:r>
          <m:r>
            <w:rPr>
              <w:rFonts w:ascii="Cambria Math" w:hAnsi="Cambria Math"/>
            </w:rPr>
            <m:t>φ</m:t>
          </m:r>
          <m:d>
            <m:dPr>
              <m:ctrlPr>
                <w:rPr>
                  <w:rFonts w:ascii="Cambria Math" w:hAnsi="Cambria Math"/>
                </w:rPr>
              </m:ctrlPr>
            </m:dPr>
            <m:e>
              <m:r>
                <m:rPr>
                  <m:sty m:val="b"/>
                </m:rPr>
                <w:rPr>
                  <w:rFonts w:ascii="Cambria Math" w:hAnsi="Cambria Math"/>
                </w:rPr>
                <m:t>r</m:t>
              </m:r>
            </m:e>
          </m:d>
          <m:r>
            <m:rPr>
              <m:sty m:val="p"/>
            </m:rPr>
            <w:rPr>
              <w:rFonts w:ascii="Cambria Math" w:hAnsi="Cambria Math"/>
            </w:rPr>
            <m:t>=∇</m:t>
          </m:r>
          <m:r>
            <w:rPr>
              <w:rFonts w:ascii="Cambria Math" w:hAnsi="Cambria Math"/>
            </w:rPr>
            <m:t>φ</m:t>
          </m:r>
          <m:d>
            <m:dPr>
              <m:ctrlPr>
                <w:rPr>
                  <w:rFonts w:ascii="Cambria Math" w:hAnsi="Cambria Math"/>
                </w:rPr>
              </m:ctrlPr>
            </m:dPr>
            <m:e>
              <m:r>
                <m:rPr>
                  <m:sty m:val="b"/>
                </m:rPr>
                <w:rPr>
                  <w:rFonts w:ascii="Cambria Math" w:hAnsi="Cambria Math"/>
                </w:rPr>
                <m:t>r</m:t>
              </m:r>
            </m:e>
          </m:d>
          <m:r>
            <m:rPr>
              <m:sty m:val="p"/>
            </m:rPr>
            <w:rPr>
              <w:rFonts w:ascii="Cambria Math" w:hAnsi="Cambria Math"/>
            </w:rPr>
            <m:t>=</m:t>
          </m:r>
          <m:d>
            <m:dPr>
              <m:ctrlPr>
                <w:rPr>
                  <w:rFonts w:ascii="Cambria Math" w:hAnsi="Cambria Math"/>
                </w:rPr>
              </m:ctrlPr>
            </m:dPr>
            <m:e>
              <m:m>
                <m:mPr>
                  <m:mcs>
                    <m:mc>
                      <m:mcPr>
                        <m:count m:val="1"/>
                        <m:mcJc m:val="center"/>
                      </m:mcPr>
                    </m:mc>
                  </m:mcs>
                  <m:ctrlPr>
                    <w:rPr>
                      <w:rFonts w:ascii="Cambria Math" w:hAnsi="Cambria Math"/>
                    </w:rPr>
                  </m:ctrlPr>
                </m:mPr>
                <m:mr>
                  <m:e>
                    <m:r>
                      <w:rPr>
                        <w:rFonts w:ascii="Cambria Math" w:hAnsi="Cambria Math"/>
                      </w:rPr>
                      <m:t>∂φ</m:t>
                    </m:r>
                    <m:r>
                      <m:rPr>
                        <m:sty m:val="p"/>
                      </m:rPr>
                      <w:rPr>
                        <w:rFonts w:ascii="Cambria Math" w:hAnsi="Cambria Math"/>
                      </w:rPr>
                      <m:t>/</m:t>
                    </m:r>
                    <m:r>
                      <w:rPr>
                        <w:rFonts w:ascii="Cambria Math" w:hAnsi="Cambria Math"/>
                      </w:rPr>
                      <m:t>∂x</m:t>
                    </m:r>
                  </m:e>
                </m:mr>
                <m:mr>
                  <m:e>
                    <m:r>
                      <w:rPr>
                        <w:rFonts w:ascii="Cambria Math" w:hAnsi="Cambria Math"/>
                      </w:rPr>
                      <m:t>∂φ</m:t>
                    </m:r>
                    <m:r>
                      <m:rPr>
                        <m:sty m:val="p"/>
                      </m:rPr>
                      <w:rPr>
                        <w:rFonts w:ascii="Cambria Math" w:hAnsi="Cambria Math"/>
                      </w:rPr>
                      <m:t>/</m:t>
                    </m:r>
                    <m:r>
                      <w:rPr>
                        <w:rFonts w:ascii="Cambria Math" w:hAnsi="Cambria Math"/>
                      </w:rPr>
                      <m:t>∂y</m:t>
                    </m:r>
                  </m:e>
                </m:mr>
                <m:mr>
                  <m:e>
                    <m:r>
                      <w:rPr>
                        <w:rFonts w:ascii="Cambria Math" w:hAnsi="Cambria Math"/>
                      </w:rPr>
                      <m:t>∂φ</m:t>
                    </m:r>
                    <m:r>
                      <m:rPr>
                        <m:sty m:val="p"/>
                      </m:rPr>
                      <w:rPr>
                        <w:rFonts w:ascii="Cambria Math" w:hAnsi="Cambria Math"/>
                      </w:rPr>
                      <m:t>/</m:t>
                    </m:r>
                    <m:r>
                      <w:rPr>
                        <w:rFonts w:ascii="Cambria Math" w:hAnsi="Cambria Math"/>
                      </w:rPr>
                      <m:t>∂z</m:t>
                    </m:r>
                  </m:e>
                </m:mr>
              </m:m>
            </m:e>
          </m:d>
        </m:oMath>
      </m:oMathPara>
    </w:p>
    <w:p w:rsidR="004C1A47" w:rsidRPr="00E54166" w:rsidRDefault="004C1A47" w:rsidP="004C1A47">
      <w:r>
        <w:t xml:space="preserve">Laplacian (of a scalar valued function; sometimes also written </w:t>
      </w:r>
      <m:oMath>
        <m:sSup>
          <m:sSupPr>
            <m:ctrlPr>
              <w:rPr>
                <w:rFonts w:ascii="Cambria Math" w:hAnsi="Cambria Math"/>
                <w:i/>
              </w:rPr>
            </m:ctrlPr>
          </m:sSupPr>
          <m:e>
            <m:r>
              <m:rPr>
                <m:sty m:val="p"/>
              </m:rPr>
              <w:rPr>
                <w:rFonts w:ascii="Cambria Math" w:hAnsi="Cambria Math"/>
              </w:rPr>
              <m:t>∇</m:t>
            </m:r>
            <m:ctrlPr>
              <w:rPr>
                <w:rFonts w:ascii="Cambria Math" w:hAnsi="Cambria Math"/>
              </w:rPr>
            </m:ctrlPr>
          </m:e>
          <m:sup>
            <m:r>
              <w:rPr>
                <w:rFonts w:ascii="Cambria Math" w:hAnsi="Cambria Math"/>
              </w:rPr>
              <m:t>2</m:t>
            </m:r>
          </m:sup>
        </m:sSup>
      </m:oMath>
      <w:r>
        <w:t xml:space="preserve"> or </w:t>
      </w:r>
      <m:oMath>
        <m:r>
          <m:rPr>
            <m:sty m:val="p"/>
          </m:rPr>
          <w:rPr>
            <w:rFonts w:ascii="Cambria Math" w:hAnsi="Cambria Math"/>
          </w:rPr>
          <m:t>Δ</m:t>
        </m:r>
      </m:oMath>
      <w:r>
        <w:t>)</w:t>
      </w:r>
      <w:r w:rsidRPr="00E54166">
        <w:t>:</w:t>
      </w:r>
    </w:p>
    <w:p w:rsidR="004C1A47" w:rsidRPr="00E54166" w:rsidRDefault="004C1A47" w:rsidP="004C1A47">
      <m:oMathPara>
        <m:oMathParaPr>
          <m:jc m:val="left"/>
        </m:oMathParaPr>
        <m:oMath>
          <m:r>
            <m:rPr>
              <m:sty m:val="p"/>
            </m:rPr>
            <w:rPr>
              <w:rFonts w:ascii="Cambria Math" w:hAnsi="Cambria Math"/>
            </w:rPr>
            <m:t>∇</m:t>
          </m:r>
          <m:r>
            <w:rPr>
              <w:rFonts w:ascii="Cambria Math" w:hAnsi="Cambria Math"/>
            </w:rPr>
            <m:t>⋅∇φ=div</m:t>
          </m:r>
          <m:d>
            <m:dPr>
              <m:ctrlPr>
                <w:rPr>
                  <w:rFonts w:ascii="Cambria Math" w:hAnsi="Cambria Math"/>
                  <w:i/>
                </w:rPr>
              </m:ctrlPr>
            </m:dPr>
            <m:e>
              <m:r>
                <w:rPr>
                  <w:rFonts w:ascii="Cambria Math" w:hAnsi="Cambria Math"/>
                </w:rPr>
                <m:t>grad φ</m:t>
              </m:r>
            </m:e>
          </m:d>
          <m:r>
            <w:rPr>
              <w:rFonts w:ascii="Cambria Math" w:hAnsi="Cambria Math"/>
            </w:rPr>
            <m:t>=∇⋅</m:t>
          </m:r>
          <m:d>
            <m:dPr>
              <m:ctrlPr>
                <w:rPr>
                  <w:rFonts w:ascii="Cambria Math" w:hAnsi="Cambria Math"/>
                  <w:i/>
                </w:rPr>
              </m:ctrlPr>
            </m:dPr>
            <m:e>
              <m:r>
                <w:rPr>
                  <w:rFonts w:ascii="Cambria Math" w:hAnsi="Cambria Math"/>
                </w:rPr>
                <m:t>∇φ</m:t>
              </m:r>
            </m:e>
          </m:d>
        </m:oMath>
      </m:oMathPara>
    </w:p>
    <w:p w:rsidR="00E54166" w:rsidRPr="00E54166" w:rsidRDefault="00E54166" w:rsidP="00E54166">
      <w:r w:rsidRPr="00E54166">
        <w:t>Chain rule:</w:t>
      </w:r>
    </w:p>
    <w:p w:rsidR="00E54166" w:rsidRPr="00E54166" w:rsidRDefault="00AF0EB0" w:rsidP="00E54166">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g</m:t>
              </m:r>
              <m:d>
                <m:dPr>
                  <m:ctrlPr>
                    <w:rPr>
                      <w:rFonts w:ascii="Cambria Math" w:hAnsi="Cambria Math"/>
                      <w:i/>
                    </w:rPr>
                  </m:ctrlPr>
                </m:dPr>
                <m:e>
                  <m:r>
                    <w:rPr>
                      <w:rFonts w:ascii="Cambria Math" w:hAnsi="Cambria Math"/>
                    </w:rPr>
                    <m:t>x</m:t>
                  </m:r>
                </m:e>
              </m:d>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r>
            <w:rPr>
              <w:rFonts w:ascii="Cambria Math" w:hAnsi="Cambria Math"/>
            </w:rPr>
            <m:t>(x)</m:t>
          </m:r>
        </m:oMath>
      </m:oMathPara>
    </w:p>
    <w:p w:rsidR="00E54166" w:rsidRPr="00E54166" w:rsidRDefault="00E54166" w:rsidP="00E54166">
      <w:r>
        <w:t>Product rule</w:t>
      </w:r>
      <w:r w:rsidRPr="00E54166">
        <w:t>:</w:t>
      </w:r>
    </w:p>
    <w:p w:rsidR="00E54166" w:rsidRPr="00E54166" w:rsidRDefault="00AF0EB0" w:rsidP="00E54166">
      <m:oMathPara>
        <m:oMathParaPr>
          <m:jc m:val="left"/>
        </m:oMathParaPr>
        <m:oMath>
          <m:sSup>
            <m:sSupPr>
              <m:ctrlPr>
                <w:rPr>
                  <w:rFonts w:ascii="Cambria Math" w:hAnsi="Cambria Math"/>
                  <w:i/>
                </w:rPr>
              </m:ctrlPr>
            </m:sSupPr>
            <m:e>
              <m:d>
                <m:dPr>
                  <m:ctrlPr>
                    <w:rPr>
                      <w:rFonts w:ascii="Cambria Math" w:hAnsi="Cambria Math"/>
                      <w:i/>
                    </w:rPr>
                  </m:ctrlPr>
                </m:dPr>
                <m:e>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e>
              </m:d>
            </m:e>
            <m:sup>
              <m:r>
                <w:rPr>
                  <w:rFonts w:ascii="Cambria Math" w:hAnsi="Cambria Math"/>
                </w:rPr>
                <m:t>'</m:t>
              </m:r>
            </m:sup>
          </m:sSup>
          <m:r>
            <w:rPr>
              <w:rFonts w:ascii="Cambria Math" w:hAnsi="Cambria Math"/>
            </w:rPr>
            <m:t>=</m:t>
          </m:r>
          <m:sSup>
            <m:sSupPr>
              <m:ctrlPr>
                <w:rPr>
                  <w:rFonts w:ascii="Cambria Math" w:hAnsi="Cambria Math"/>
                  <w:i/>
                </w:rPr>
              </m:ctrlPr>
            </m:sSupPr>
            <m:e>
              <m:r>
                <w:rPr>
                  <w:rFonts w:ascii="Cambria Math" w:hAnsi="Cambria Math"/>
                </w:rPr>
                <m:t>f</m:t>
              </m:r>
            </m:e>
            <m:sup>
              <m:r>
                <w:rPr>
                  <w:rFonts w:ascii="Cambria Math" w:hAnsi="Cambria Math"/>
                </w:rPr>
                <m:t>'</m:t>
              </m:r>
            </m:sup>
          </m:sSup>
          <m:d>
            <m:dPr>
              <m:ctrlPr>
                <w:rPr>
                  <w:rFonts w:ascii="Cambria Math" w:hAnsi="Cambria Math"/>
                  <w:i/>
                </w:rPr>
              </m:ctrlPr>
            </m:dPr>
            <m:e>
              <m:r>
                <w:rPr>
                  <w:rFonts w:ascii="Cambria Math" w:hAnsi="Cambria Math"/>
                </w:rPr>
                <m:t>x</m:t>
              </m:r>
            </m:e>
          </m:d>
          <m:r>
            <w:rPr>
              <w:rFonts w:ascii="Cambria Math" w:hAnsi="Cambria Math"/>
            </w:rPr>
            <m:t>⋅g</m:t>
          </m:r>
          <m:d>
            <m:dPr>
              <m:ctrlPr>
                <w:rPr>
                  <w:rFonts w:ascii="Cambria Math" w:hAnsi="Cambria Math"/>
                  <w:i/>
                </w:rPr>
              </m:ctrlPr>
            </m:dPr>
            <m:e>
              <m:r>
                <w:rPr>
                  <w:rFonts w:ascii="Cambria Math" w:hAnsi="Cambria Math"/>
                </w:rPr>
                <m:t>x</m:t>
              </m:r>
            </m:e>
          </m:d>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m:t>
              </m:r>
            </m:sup>
          </m:sSup>
          <m:d>
            <m:dPr>
              <m:ctrlPr>
                <w:rPr>
                  <w:rFonts w:ascii="Cambria Math" w:hAnsi="Cambria Math"/>
                  <w:i/>
                </w:rPr>
              </m:ctrlPr>
            </m:dPr>
            <m:e>
              <m:r>
                <w:rPr>
                  <w:rFonts w:ascii="Cambria Math" w:hAnsi="Cambria Math"/>
                </w:rPr>
                <m:t>x</m:t>
              </m:r>
            </m:e>
          </m:d>
        </m:oMath>
      </m:oMathPara>
    </w:p>
    <w:p w:rsidR="003E14DA" w:rsidRPr="00E54166" w:rsidRDefault="003E14DA" w:rsidP="00E54166"/>
    <w:p w:rsidR="00E54166" w:rsidRPr="00E60F9D" w:rsidRDefault="00E54166" w:rsidP="00E54166">
      <w:pPr>
        <w:rPr>
          <w:rFonts w:ascii="Calibri" w:hAnsi="Calibri"/>
          <w:sz w:val="30"/>
          <w:szCs w:val="30"/>
        </w:rPr>
      </w:pPr>
      <w:r w:rsidRPr="00E60F9D">
        <w:t xml:space="preserve">Gradient </w:t>
      </w:r>
      <w:r w:rsidR="00E60F9D" w:rsidRPr="00E60F9D">
        <w:t>and</w:t>
      </w:r>
      <w:r w:rsidRPr="00E60F9D">
        <w:t xml:space="preserve"> L</w:t>
      </w:r>
      <w:r w:rsidR="00E60F9D">
        <w:t>aplac</w:t>
      </w:r>
      <w:r w:rsidR="00E60F9D" w:rsidRPr="00E60F9D">
        <w:t>ian</w:t>
      </w:r>
      <w:r w:rsidRPr="00E60F9D">
        <w:t xml:space="preserve"> </w:t>
      </w:r>
      <w:r w:rsidR="00E60F9D">
        <w:t xml:space="preserve">of </w:t>
      </w:r>
      <m:oMath>
        <m:sSub>
          <m:sSubPr>
            <m:ctrlPr>
              <w:rPr>
                <w:rFonts w:ascii="Cambria Math" w:hAnsi="Cambria Math"/>
                <w:i/>
              </w:rPr>
            </m:ctrlPr>
          </m:sSubPr>
          <m:e>
            <m:r>
              <w:rPr>
                <w:rFonts w:ascii="Cambria Math" w:hAnsi="Cambria Math"/>
              </w:rPr>
              <m:t>W</m:t>
            </m:r>
          </m:e>
          <m:sub>
            <m:r>
              <w:rPr>
                <w:rFonts w:ascii="Cambria Math" w:hAnsi="Cambria Math"/>
              </w:rPr>
              <m:t>poly6</m:t>
            </m:r>
          </m:sub>
        </m:sSub>
      </m:oMath>
      <w:r w:rsidRPr="00E60F9D">
        <w:t>:</w:t>
      </w:r>
    </w:p>
    <w:p w:rsidR="00E54166" w:rsidRPr="00E54166" w:rsidRDefault="00AF0EB0"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³=</m:t>
          </m:r>
          <m:f>
            <m:fPr>
              <m:ctrlPr>
                <w:rPr>
                  <w:rFonts w:ascii="Cambria Math" w:hAnsi="Cambria Math"/>
                  <w:i/>
                </w:rPr>
              </m:ctrlPr>
            </m:fPr>
            <m:num>
              <m:r>
                <w:rPr>
                  <w:rFonts w:ascii="Cambria Math" w:hAnsi="Cambria Math"/>
                </w:rPr>
                <m:t>315</m:t>
              </m:r>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²-</m:t>
              </m:r>
              <m:sSub>
                <m:sSubPr>
                  <m:ctrlPr>
                    <w:rPr>
                      <w:rFonts w:ascii="Cambria Math" w:hAnsi="Cambria Math"/>
                      <w:i/>
                    </w:rPr>
                  </m:ctrlPr>
                </m:sSubPr>
                <m:e>
                  <m:r>
                    <w:rPr>
                      <w:rFonts w:ascii="Cambria Math" w:hAnsi="Cambria Math"/>
                    </w:rPr>
                    <m:t>r</m:t>
                  </m:r>
                </m:e>
                <m:sub>
                  <m:r>
                    <w:rPr>
                      <w:rFonts w:ascii="Cambria Math" w:hAnsi="Cambria Math"/>
                    </w:rPr>
                    <m:t>y</m:t>
                  </m:r>
                </m:sub>
              </m:sSub>
              <m:r>
                <w:rPr>
                  <w:rFonts w:ascii="Cambria Math" w:hAnsi="Cambria Math"/>
                </w:rPr>
                <m:t>²-</m:t>
              </m:r>
              <m:sSub>
                <m:sSubPr>
                  <m:ctrlPr>
                    <w:rPr>
                      <w:rFonts w:ascii="Cambria Math" w:hAnsi="Cambria Math"/>
                      <w:i/>
                    </w:rPr>
                  </m:ctrlPr>
                </m:sSubPr>
                <m:e>
                  <m:r>
                    <w:rPr>
                      <w:rFonts w:ascii="Cambria Math" w:hAnsi="Cambria Math"/>
                    </w:rPr>
                    <m:t>r</m:t>
                  </m:r>
                </m:e>
                <m:sub>
                  <m:r>
                    <w:rPr>
                      <w:rFonts w:ascii="Cambria Math" w:hAnsi="Cambria Math"/>
                    </w:rPr>
                    <m:t>z</m:t>
                  </m:r>
                </m:sub>
              </m:sSub>
              <m:r>
                <w:rPr>
                  <w:rFonts w:ascii="Cambria Math" w:hAnsi="Cambria Math"/>
                </w:rPr>
                <m:t>²</m:t>
              </m:r>
            </m:e>
          </m:d>
          <m:r>
            <w:rPr>
              <w:rFonts w:ascii="Cambria Math" w:hAnsi="Cambria Math"/>
            </w:rPr>
            <m:t>³</m:t>
          </m:r>
        </m:oMath>
      </m:oMathPara>
    </w:p>
    <w:p w:rsidR="00E54166" w:rsidRPr="00E60F9D" w:rsidRDefault="00E60F9D" w:rsidP="00E54166">
      <w:r w:rsidRPr="00E60F9D">
        <w:lastRenderedPageBreak/>
        <w:t>with:</w:t>
      </w:r>
      <w:r w:rsidR="00E54166" w:rsidRPr="00E60F9D">
        <w:rPr>
          <w:rFonts w:ascii="Calibri" w:hAnsi="Calibri"/>
          <w:sz w:val="30"/>
          <w:szCs w:val="30"/>
        </w:rPr>
        <w:t xml:space="preserve"> </w:t>
      </w:r>
      <m:oMath>
        <m:r>
          <w:rPr>
            <w:rFonts w:ascii="Cambria Math" w:hAnsi="Cambria Math"/>
          </w:rPr>
          <m:t>r=</m:t>
        </m:r>
        <m:d>
          <m:dPr>
            <m:begChr m:val="|"/>
            <m:endChr m:val="|"/>
            <m:ctrlPr>
              <w:rPr>
                <w:rFonts w:ascii="Cambria Math" w:hAnsi="Cambria Math"/>
                <w:i/>
              </w:rPr>
            </m:ctrlPr>
          </m:dPr>
          <m:e>
            <m:r>
              <m:rPr>
                <m:sty m:val="b"/>
              </m:rPr>
              <w:rPr>
                <w:rFonts w:ascii="Cambria Math" w:hAnsi="Cambria Math"/>
              </w:rPr>
              <m:t>r</m:t>
            </m:r>
          </m:e>
        </m:d>
        <m:r>
          <w:rPr>
            <w:rFonts w:ascii="Cambria Math" w:hAnsi="Cambria Math"/>
          </w:rPr>
          <m:t>=</m:t>
        </m:r>
        <m:rad>
          <m:radPr>
            <m:degHide m:val="on"/>
            <m:ctrlPr>
              <w:rPr>
                <w:rFonts w:ascii="Cambria Math" w:hAnsi="Cambria Math"/>
                <w:i/>
              </w:rPr>
            </m:ctrlPr>
          </m:radPr>
          <m:deg/>
          <m:e>
            <m:sSubSup>
              <m:sSubSupPr>
                <m:ctrlPr>
                  <w:rPr>
                    <w:rFonts w:ascii="Cambria Math" w:hAnsi="Cambria Math"/>
                    <w:i/>
                  </w:rPr>
                </m:ctrlPr>
              </m:sSubSupPr>
              <m:e>
                <m:r>
                  <w:rPr>
                    <w:rFonts w:ascii="Cambria Math" w:hAnsi="Cambria Math"/>
                  </w:rPr>
                  <m:t>r</m:t>
                </m:r>
              </m:e>
              <m:sub>
                <m:r>
                  <w:rPr>
                    <w:rFonts w:ascii="Cambria Math" w:hAnsi="Cambria Math"/>
                  </w:rPr>
                  <m:t>x</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oMath>
      <w:r w:rsidR="00E54166" w:rsidRPr="00E60F9D">
        <w:t>,</w:t>
      </w:r>
      <w:r w:rsidR="00E54166" w:rsidRPr="00E60F9D">
        <w:rPr>
          <w:rFonts w:ascii="Calibri" w:hAnsi="Calibri"/>
          <w:sz w:val="30"/>
          <w:szCs w:val="30"/>
        </w:rPr>
        <w:t xml:space="preserve"> </w:t>
      </w:r>
      <m:oMath>
        <m:r>
          <w:rPr>
            <w:rFonts w:ascii="Cambria Math" w:hAnsi="Cambria Math"/>
          </w:rPr>
          <m:t>h=const</m:t>
        </m:r>
      </m:oMath>
    </w:p>
    <w:p w:rsidR="00E54166" w:rsidRPr="00E60F9D"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-3⋅315⋅2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64π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oMath>
      </m:oMathPara>
    </w:p>
    <w:p w:rsidR="00E54166" w:rsidRPr="00E54166" w:rsidRDefault="00E54166" w:rsidP="00E54166"/>
    <w:p w:rsidR="00E54166" w:rsidRPr="00E54166" w:rsidRDefault="003E14DA" w:rsidP="00E54166">
      <m:oMathPara>
        <m:oMathParaPr>
          <m:jc m:val="left"/>
        </m:oMathParaPr>
        <m:oMath>
          <m:r>
            <m:rPr>
              <m:sty m:val="p"/>
            </m:rPr>
            <w:rPr>
              <w:rFonts w:ascii="Cambria Math" w:hAnsi="Cambria Math"/>
            </w:rPr>
            <m:t>∇</m:t>
          </m:r>
          <m:r>
            <w:rPr>
              <w:rFonts w:ascii="Cambria Math" w:hAnsi="Cambria Math"/>
            </w:rPr>
            <m:t>⋅</m:t>
          </m:r>
          <m:r>
            <m:rPr>
              <m:sty m:val="p"/>
            </m:rP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poly6</m:t>
                  </m:r>
                </m:sub>
              </m:sSub>
              <m:d>
                <m:dPr>
                  <m:ctrlPr>
                    <w:rPr>
                      <w:rFonts w:ascii="Cambria Math" w:hAnsi="Cambria Math"/>
                      <w:i/>
                    </w:rPr>
                  </m:ctrlPr>
                </m:dPr>
                <m:e>
                  <m:acc>
                    <m:accPr>
                      <m:chr m:val="⃗"/>
                      <m:ctrlPr>
                        <w:rPr>
                          <w:rFonts w:ascii="Cambria Math" w:hAnsi="Cambria Math"/>
                          <w:i/>
                        </w:rPr>
                      </m:ctrlPr>
                    </m:accPr>
                    <m:e>
                      <m:r>
                        <w:rPr>
                          <w:rFonts w:ascii="Cambria Math" w:hAnsi="Cambria Math"/>
                        </w:rPr>
                        <m:t>r</m:t>
                      </m:r>
                    </m:e>
                  </m:acc>
                  <m:r>
                    <w:rPr>
                      <w:rFonts w:ascii="Cambria Math" w:hAnsi="Cambria Math"/>
                    </w:rPr>
                    <m:t>,h</m:t>
                  </m:r>
                </m:e>
              </m:d>
            </m:e>
          </m:d>
          <m:r>
            <w:rPr>
              <w:rFonts w:ascii="Cambria Math" w:hAnsi="Cambria Math"/>
            </w:rPr>
            <m:t>=</m:t>
          </m:r>
          <m:f>
            <m:fPr>
              <m:ctrlPr>
                <w:rPr>
                  <w:rFonts w:ascii="Cambria Math" w:hAnsi="Cambria Math"/>
                  <w:i/>
                </w:rPr>
              </m:ctrlPr>
            </m:fPr>
            <m:num>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∂x</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b>
            <m:sSubPr>
              <m:ctrlPr>
                <w:rPr>
                  <w:rFonts w:ascii="Cambria Math" w:hAnsi="Cambria Math"/>
                  <w:i/>
                </w:rPr>
              </m:ctrlPr>
            </m:sSub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2r</m:t>
              </m:r>
            </m:e>
            <m:sub>
              <m:r>
                <w:rPr>
                  <w:rFonts w:ascii="Cambria Math" w:hAnsi="Cambria Math"/>
                </w:rPr>
                <m:t>x</m:t>
              </m:r>
            </m:sub>
          </m:sSub>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=r²</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2835</m:t>
              </m:r>
            </m:num>
            <m:den>
              <m:r>
                <w:rPr>
                  <w:rFonts w:ascii="Cambria Math" w:hAnsi="Cambria Math"/>
                </w:rPr>
                <m:t>32π</m:t>
              </m:r>
              <m:sSup>
                <m:sSupPr>
                  <m:ctrlPr>
                    <w:rPr>
                      <w:rFonts w:ascii="Cambria Math" w:hAnsi="Cambria Math"/>
                      <w:i/>
                    </w:rPr>
                  </m:ctrlPr>
                </m:sSupPr>
                <m:e>
                  <m:r>
                    <w:rPr>
                      <w:rFonts w:ascii="Cambria Math" w:hAnsi="Cambria Math"/>
                    </w:rPr>
                    <m:t>h</m:t>
                  </m:r>
                </m:e>
                <m:sup>
                  <m:r>
                    <w:rPr>
                      <w:rFonts w:ascii="Cambria Math" w:hAnsi="Cambria Math"/>
                    </w:rPr>
                    <m:t>9</m:t>
                  </m:r>
                </m:sup>
              </m:sSup>
            </m:den>
          </m:f>
          <m:sSup>
            <m:sSupPr>
              <m:ctrlPr>
                <w:rPr>
                  <w:rFonts w:ascii="Cambria Math" w:hAnsi="Cambria Math"/>
                  <w:i/>
                </w:rPr>
              </m:ctrlPr>
            </m:sSupPr>
            <m:e>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945</m:t>
              </m:r>
            </m:num>
            <m:den>
              <m:r>
                <w:rPr>
                  <w:rFonts w:ascii="Cambria Math" w:hAnsi="Cambria Math"/>
                </w:rPr>
                <m:t>8π</m:t>
              </m:r>
              <m:sSup>
                <m:sSupPr>
                  <m:ctrlPr>
                    <w:rPr>
                      <w:rFonts w:ascii="Cambria Math" w:hAnsi="Cambria Math"/>
                      <w:i/>
                    </w:rPr>
                  </m:ctrlPr>
                </m:sSupPr>
                <m:e>
                  <m:r>
                    <w:rPr>
                      <w:rFonts w:ascii="Cambria Math" w:hAnsi="Cambria Math"/>
                    </w:rPr>
                    <m:t>h</m:t>
                  </m:r>
                </m:e>
                <m:sup>
                  <m:r>
                    <w:rPr>
                      <w:rFonts w:ascii="Cambria Math" w:hAnsi="Cambria Math"/>
                    </w:rPr>
                    <m:t>9</m:t>
                  </m:r>
                </m:sup>
              </m:sSup>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d>
            <m:dPr>
              <m:ctrlPr>
                <w:rPr>
                  <w:rFonts w:ascii="Cambria Math" w:hAnsi="Cambria Math"/>
                  <w:i/>
                </w:rPr>
              </m:ctrlPr>
            </m:dPr>
            <m:e>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d>
                <m:dPr>
                  <m:ctrlPr>
                    <w:rPr>
                      <w:rFonts w:ascii="Cambria Math" w:hAnsi="Cambria Math"/>
                      <w:i/>
                    </w:rPr>
                  </m:ctrlPr>
                </m:dPr>
                <m:e>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m:t>
                  </m:r>
                  <m:sSup>
                    <m:sSupPr>
                      <m:ctrlPr>
                        <w:rPr>
                          <w:rFonts w:ascii="Cambria Math" w:hAnsi="Cambria Math"/>
                          <w:i/>
                        </w:rPr>
                      </m:ctrlPr>
                    </m:sSupPr>
                    <m:e>
                      <m:r>
                        <w:rPr>
                          <w:rFonts w:ascii="Cambria Math" w:hAnsi="Cambria Math"/>
                        </w:rPr>
                        <m:t>r</m:t>
                      </m:r>
                    </m:e>
                    <m:sup>
                      <m:r>
                        <w:rPr>
                          <w:rFonts w:ascii="Cambria Math" w:hAnsi="Cambria Math"/>
                        </w:rPr>
                        <m:t>2</m:t>
                      </m:r>
                    </m:sup>
                  </m:sSup>
                </m:e>
              </m:d>
            </m:e>
          </m:d>
        </m:oMath>
      </m:oMathPara>
    </w:p>
    <w:p w:rsidR="00E54166" w:rsidRPr="00E54166" w:rsidRDefault="00E54166" w:rsidP="00E54166"/>
    <w:p w:rsidR="00E54166" w:rsidRDefault="00E54166" w:rsidP="00E54166">
      <w:pPr>
        <w:rPr>
          <w:rFonts w:ascii="Calibri" w:hAnsi="Calibri"/>
          <w:sz w:val="30"/>
          <w:szCs w:val="30"/>
        </w:rPr>
      </w:pPr>
      <w:r w:rsidRPr="00E54166">
        <w:t xml:space="preserve">Gradient </w:t>
      </w:r>
      <w:r w:rsidR="003E14DA">
        <w:t xml:space="preserve">of </w:t>
      </w:r>
      <m:oMath>
        <m:sSub>
          <m:sSubPr>
            <m:ctrlPr>
              <w:rPr>
                <w:rFonts w:ascii="Cambria Math" w:hAnsi="Cambria Math"/>
                <w:i/>
              </w:rPr>
            </m:ctrlPr>
          </m:sSubPr>
          <m:e>
            <m:r>
              <w:rPr>
                <w:rFonts w:ascii="Cambria Math" w:hAnsi="Cambria Math"/>
              </w:rPr>
              <m:t>W</m:t>
            </m:r>
          </m:e>
          <m:sub>
            <m:r>
              <w:rPr>
                <w:rFonts w:ascii="Cambria Math" w:hAnsi="Cambria Math"/>
              </w:rPr>
              <m:t>spiky</m:t>
            </m:r>
          </m:sub>
        </m:sSub>
      </m:oMath>
      <w:r w:rsidRPr="00E60F9D">
        <w:t>:</w:t>
      </w:r>
    </w:p>
    <w:p w:rsidR="00E54166" w:rsidRPr="00E54166" w:rsidRDefault="00AF0EB0"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3</m:t>
              </m:r>
            </m:sup>
          </m:sSup>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den>
          </m:f>
          <m:sSup>
            <m:sSupPr>
              <m:ctrlPr>
                <w:rPr>
                  <w:rFonts w:ascii="Cambria Math" w:hAnsi="Cambria Math"/>
                  <w:i/>
                </w:rPr>
              </m:ctrlPr>
            </m:sSupPr>
            <m:e>
              <m:d>
                <m:dPr>
                  <m:ctrlPr>
                    <w:rPr>
                      <w:rFonts w:ascii="Cambria Math" w:hAnsi="Cambria Math"/>
                      <w:i/>
                    </w:rPr>
                  </m:ctrlPr>
                </m:dPr>
                <m:e>
                  <m:r>
                    <w:rPr>
                      <w:rFonts w:ascii="Cambria Math" w:hAnsi="Cambria Math"/>
                    </w:rPr>
                    <m:t>h-</m:t>
                  </m:r>
                  <m:rad>
                    <m:radPr>
                      <m:degHide m:val="on"/>
                      <m:ctrlPr>
                        <w:rPr>
                          <w:rFonts w:ascii="Cambria Math" w:hAnsi="Cambria Math"/>
                          <w:i/>
                        </w:rPr>
                      </m:ctrlPr>
                    </m:radPr>
                    <m:deg/>
                    <m:e>
                      <m:sSub>
                        <m:sSubPr>
                          <m:ctrlPr>
                            <w:rPr>
                              <w:rFonts w:ascii="Cambria Math" w:hAnsi="Cambria Math"/>
                              <w:i/>
                            </w:rPr>
                          </m:ctrlPr>
                        </m:sSubPr>
                        <m:e>
                          <m:r>
                            <w:rPr>
                              <w:rFonts w:ascii="Cambria Math" w:hAnsi="Cambria Math"/>
                            </w:rPr>
                            <m:t>r</m:t>
                          </m:r>
                        </m:e>
                        <m:sub>
                          <m:r>
                            <w:rPr>
                              <w:rFonts w:ascii="Cambria Math" w:hAnsi="Cambria Math"/>
                            </w:rPr>
                            <m:t>x</m:t>
                          </m:r>
                        </m:sub>
                      </m:sSub>
                      <m:r>
                        <w:rPr>
                          <w:rFonts w:ascii="Cambria Math" w:hAnsi="Cambria Math"/>
                        </w:rPr>
                        <m:t>²+</m:t>
                      </m:r>
                      <m:sSubSup>
                        <m:sSubSupPr>
                          <m:ctrlPr>
                            <w:rPr>
                              <w:rFonts w:ascii="Cambria Math" w:hAnsi="Cambria Math"/>
                              <w:i/>
                            </w:rPr>
                          </m:ctrlPr>
                        </m:sSubSupPr>
                        <m:e>
                          <m:r>
                            <w:rPr>
                              <w:rFonts w:ascii="Cambria Math" w:hAnsi="Cambria Math"/>
                            </w:rPr>
                            <m:t>r</m:t>
                          </m:r>
                        </m:e>
                        <m:sub>
                          <m:r>
                            <w:rPr>
                              <w:rFonts w:ascii="Cambria Math" w:hAnsi="Cambria Math"/>
                            </w:rPr>
                            <m:t>y</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z</m:t>
                          </m:r>
                        </m:sub>
                        <m:sup>
                          <m:r>
                            <w:rPr>
                              <w:rFonts w:ascii="Cambria Math" w:hAnsi="Cambria Math"/>
                            </w:rPr>
                            <m:t>2</m:t>
                          </m:r>
                        </m:sup>
                      </m:sSubSup>
                    </m:e>
                  </m:rad>
                </m:e>
              </m:d>
            </m:e>
            <m:sup>
              <m:r>
                <w:rPr>
                  <w:rFonts w:ascii="Cambria Math" w:hAnsi="Cambria Math"/>
                </w:rPr>
                <m:t>3</m:t>
              </m:r>
            </m:sup>
          </m:sSup>
        </m:oMath>
      </m:oMathPara>
    </w:p>
    <w:p w:rsidR="00E54166" w:rsidRPr="00E54166"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spiky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15⋅3⋅2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r>
                    <w:rPr>
                      <w:rFonts w:ascii="Cambria Math" w:hAnsi="Cambria Math"/>
                    </w:rPr>
                    <m:t>(h-r)²,…,…</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6</m:t>
                  </m:r>
                </m:sup>
              </m:sSup>
              <m:r>
                <w:rPr>
                  <w:rFonts w:ascii="Cambria Math" w:hAnsi="Cambria Math"/>
                </w:rPr>
                <m:t>r</m:t>
              </m:r>
            </m:den>
          </m:f>
          <m:sSup>
            <m:sSupPr>
              <m:ctrlPr>
                <w:rPr>
                  <w:rFonts w:ascii="Cambria Math" w:hAnsi="Cambria Math"/>
                  <w:i/>
                </w:rPr>
              </m:ctrlPr>
            </m:sSupPr>
            <m:e>
              <m:d>
                <m:dPr>
                  <m:ctrlPr>
                    <w:rPr>
                      <w:rFonts w:ascii="Cambria Math" w:hAnsi="Cambria Math"/>
                      <w:i/>
                    </w:rPr>
                  </m:ctrlPr>
                </m:dPr>
                <m:e>
                  <m:r>
                    <w:rPr>
                      <w:rFonts w:ascii="Cambria Math" w:hAnsi="Cambria Math"/>
                    </w:rPr>
                    <m:t>h-r</m:t>
                  </m:r>
                </m:e>
              </m:d>
            </m:e>
            <m:sup>
              <m:r>
                <w:rPr>
                  <w:rFonts w:ascii="Cambria Math" w:hAnsi="Cambria Math"/>
                </w:rPr>
                <m:t>2</m:t>
              </m:r>
            </m:sup>
          </m:sSup>
        </m:oMath>
      </m:oMathPara>
    </w:p>
    <w:p w:rsidR="00E54166" w:rsidRPr="00E54166" w:rsidRDefault="00E54166" w:rsidP="00E54166"/>
    <w:p w:rsidR="00E54166" w:rsidRDefault="00E54166" w:rsidP="00E54166">
      <w:pPr>
        <w:rPr>
          <w:rFonts w:ascii="Calibri" w:hAnsi="Calibri"/>
          <w:sz w:val="30"/>
          <w:szCs w:val="30"/>
        </w:rPr>
      </w:pPr>
      <w:r w:rsidRPr="00E54166">
        <w:t xml:space="preserve">Gradient </w:t>
      </w:r>
      <w:r w:rsidR="003E14DA">
        <w:t>and Laplacian of</w:t>
      </w:r>
      <w:r>
        <w:rPr>
          <w:rFonts w:ascii="Calibri" w:hAnsi="Calibri"/>
          <w:sz w:val="30"/>
          <w:szCs w:val="30"/>
        </w:rPr>
        <w:t xml:space="preserve"> </w:t>
      </w:r>
      <m:oMath>
        <m:sSub>
          <m:sSubPr>
            <m:ctrlPr>
              <w:rPr>
                <w:rFonts w:ascii="Cambria Math" w:hAnsi="Cambria Math"/>
                <w:i/>
              </w:rPr>
            </m:ctrlPr>
          </m:sSubPr>
          <m:e>
            <m:r>
              <w:rPr>
                <w:rFonts w:ascii="Cambria Math" w:hAnsi="Cambria Math"/>
              </w:rPr>
              <m:t>W</m:t>
            </m:r>
          </m:e>
          <m:sub>
            <m:r>
              <w:rPr>
                <w:rFonts w:ascii="Cambria Math" w:hAnsi="Cambria Math"/>
              </w:rPr>
              <m:t>viscosity</m:t>
            </m:r>
          </m:sub>
        </m:sSub>
      </m:oMath>
      <w:r w:rsidRPr="00E60F9D">
        <w:t>:</w:t>
      </w:r>
    </w:p>
    <w:p w:rsidR="00E54166" w:rsidRPr="00E54166" w:rsidRDefault="00AF0EB0" w:rsidP="00E54166">
      <m:oMathPara>
        <m:oMathParaPr>
          <m:jc m:val="left"/>
        </m:oMathParaPr>
        <m:oMath>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3</m:t>
                      </m:r>
                    </m:sup>
                  </m:sSup>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r</m:t>
                      </m:r>
                    </m:e>
                    <m:sup>
                      <m:r>
                        <w:rPr>
                          <w:rFonts w:ascii="Cambria Math" w:hAnsi="Cambria Math"/>
                        </w:rPr>
                        <m:t>2</m:t>
                      </m:r>
                    </m:sup>
                  </m:sSup>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2r</m:t>
                  </m:r>
                </m:den>
              </m:f>
              <m:r>
                <w:rPr>
                  <w:rFonts w:ascii="Cambria Math" w:hAnsi="Cambria Math"/>
                </w:rPr>
                <m:t>-1</m:t>
              </m:r>
            </m:e>
          </m:d>
        </m:oMath>
      </m:oMathPara>
    </w:p>
    <w:p w:rsidR="00E54166" w:rsidRPr="00E54166" w:rsidRDefault="00E54166" w:rsidP="00E54166"/>
    <w:p w:rsidR="00E54166" w:rsidRPr="00E54166" w:rsidRDefault="00E54166" w:rsidP="00E54166">
      <m:oMathPara>
        <m:oMathParaPr>
          <m:jc m:val="left"/>
        </m:oMathParaP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viscosity</m:t>
              </m:r>
            </m:sub>
          </m:sSub>
          <m:d>
            <m:dPr>
              <m:ctrlPr>
                <w:rPr>
                  <w:rFonts w:ascii="Cambria Math" w:hAnsi="Cambria Math"/>
                  <w:i/>
                </w:rPr>
              </m:ctrlPr>
            </m:dPr>
            <m:e>
              <m:r>
                <m:rPr>
                  <m:sty m:val="b"/>
                </m:rPr>
                <w:rPr>
                  <w:rFonts w:ascii="Cambria Math" w:hAnsi="Cambria Math"/>
                </w:rPr>
                <m:t>r</m:t>
              </m:r>
              <m:r>
                <w:rPr>
                  <w:rFonts w:ascii="Cambria Math" w:hAnsi="Cambria Math"/>
                </w:rPr>
                <m:t>,h</m:t>
              </m:r>
            </m:e>
          </m:d>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2⋅2</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2r2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2</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h2</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2⋅2</m:t>
                          </m:r>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r</m:t>
                          </m:r>
                        </m:den>
                      </m:f>
                    </m:e>
                  </m:d>
                  <m:r>
                    <w:rPr>
                      <w:rFonts w:ascii="Cambria Math" w:hAnsi="Cambria Math"/>
                    </w:rPr>
                    <m:t>, …, …</m:t>
                  </m:r>
                </m:e>
              </m:d>
            </m:e>
            <m:sup>
              <m:r>
                <w:rPr>
                  <w:rFonts w:ascii="Cambria Math" w:hAnsi="Cambria Math"/>
                </w:rPr>
                <m:t>T</m:t>
              </m:r>
            </m:sup>
          </m:sSup>
          <m:r>
            <w:rPr>
              <w:rFonts w:ascii="Cambria Math" w:hAnsi="Cambria Math"/>
            </w:rPr>
            <m:t>=</m:t>
          </m:r>
          <m:r>
            <m:rPr>
              <m:sty m:val="b"/>
            </m:rPr>
            <w:rPr>
              <w:rFonts w:ascii="Cambria Math" w:hAnsi="Cambria Math"/>
            </w:rPr>
            <m:t>r</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oMath>
      </m:oMathPara>
    </w:p>
    <w:p w:rsidR="00E54166" w:rsidRDefault="00E54166" w:rsidP="00E54166"/>
    <w:p w:rsidR="00E54166" w:rsidRPr="00E54166" w:rsidRDefault="003E14DA" w:rsidP="00E54166">
      <m:oMathPara>
        <m:oMath>
          <m:r>
            <m:rPr>
              <m:sty m:val="p"/>
            </m:rPr>
            <w:rPr>
              <w:rFonts w:ascii="Cambria Math" w:hAnsi="Cambria Math"/>
            </w:rPr>
            <w:lastRenderedPageBreak/>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viscosity</m:t>
              </m:r>
            </m:sub>
          </m:sSub>
          <m:d>
            <m:dPr>
              <m:ctrlPr>
                <w:rPr>
                  <w:rFonts w:ascii="Cambria Math" w:hAnsi="Cambria Math"/>
                </w:rPr>
              </m:ctrlPr>
            </m:dPr>
            <m:e>
              <m:r>
                <m:rPr>
                  <m:sty m:val="b"/>
                </m:rPr>
                <w:rPr>
                  <w:rFonts w:ascii="Cambria Math" w:hAnsi="Cambria Math"/>
                </w:rPr>
                <m:t>r</m:t>
              </m:r>
              <m:r>
                <m:rPr>
                  <m:sty m:val="p"/>
                </m:rPr>
                <w:rPr>
                  <w:rFonts w:ascii="Cambria Math" w:hAnsi="Cambria Math"/>
                </w:rPr>
                <m:t>,h</m:t>
              </m:r>
            </m:e>
          </m:d>
          <m:r>
            <m:rPr>
              <m:sty m:val="p"/>
            </m:rPr>
            <w:rPr>
              <w:rFonts w:ascii="Cambria Math" w:hAnsi="Cambria Math"/>
            </w:rPr>
            <m:t>=∇⋅</m:t>
          </m:r>
          <m:d>
            <m:dPr>
              <m:ctrlPr>
                <w:rPr>
                  <w:rFonts w:ascii="Cambria Math" w:hAnsi="Cambria Math"/>
                </w:rPr>
              </m:ctrlPr>
            </m:dPr>
            <m:e>
              <m:r>
                <m:rPr>
                  <m:sty m:val="p"/>
                </m:rPr>
                <w:rPr>
                  <w:rFonts w:ascii="Cambria Math" w:hAnsi="Cambria Math"/>
                </w:rPr>
                <m:t>∇</m:t>
              </m:r>
              <m:sSub>
                <m:sSubPr>
                  <m:ctrlPr>
                    <w:rPr>
                      <w:rFonts w:ascii="Cambria Math" w:hAnsi="Cambria Math"/>
                    </w:rPr>
                  </m:ctrlPr>
                </m:sSubPr>
                <m:e>
                  <m:r>
                    <m:rPr>
                      <m:sty m:val="p"/>
                    </m:rPr>
                    <w:rPr>
                      <w:rFonts w:ascii="Cambria Math" w:hAnsi="Cambria Math"/>
                    </w:rPr>
                    <m:t>W</m:t>
                  </m:r>
                </m:e>
                <m:sub>
                  <m:r>
                    <m:rPr>
                      <m:sty m:val="p"/>
                    </m:rPr>
                    <w:rPr>
                      <w:rFonts w:ascii="Cambria Math" w:hAnsi="Cambria Math"/>
                    </w:rPr>
                    <m:t>viscosity</m:t>
                  </m:r>
                </m:sub>
              </m:sSub>
              <m:d>
                <m:dPr>
                  <m:ctrlPr>
                    <w:rPr>
                      <w:rFonts w:ascii="Cambria Math" w:hAnsi="Cambria Math"/>
                    </w:rPr>
                  </m:ctrlPr>
                </m:dPr>
                <m:e>
                  <m:r>
                    <m:rPr>
                      <m:sty m:val="b"/>
                    </m:rPr>
                    <w:rPr>
                      <w:rFonts w:ascii="Cambria Math" w:hAnsi="Cambria Math"/>
                    </w:rPr>
                    <m:t>r</m:t>
                  </m:r>
                  <m:r>
                    <m:rPr>
                      <m:sty m:val="p"/>
                    </m:rPr>
                    <w:rPr>
                      <w:rFonts w:ascii="Cambria Math" w:hAnsi="Cambria Math"/>
                    </w:rPr>
                    <m:t>,h</m:t>
                  </m:r>
                </m:e>
              </m:d>
            </m:e>
          </m:d>
          <m:r>
            <w:rPr>
              <w:rFonts w:ascii="Cambria Math" w:hAnsi="Cambria Math"/>
            </w:rPr>
            <m:t xml:space="preserve">                       =</m:t>
          </m:r>
          <m:f>
            <m:fPr>
              <m:ctrlPr>
                <w:rPr>
                  <w:rFonts w:ascii="Cambria Math" w:hAnsi="Cambria Math"/>
                  <w:i/>
                </w:rPr>
              </m:ctrlPr>
            </m:fPr>
            <m:num>
              <m:r>
                <w:rPr>
                  <w:rFonts w:ascii="Cambria Math" w:hAnsi="Cambria Math"/>
                </w:rPr>
                <m:t>∂</m:t>
              </m:r>
            </m:num>
            <m:den>
              <m:r>
                <w:rPr>
                  <w:rFonts w:ascii="Cambria Math" w:hAnsi="Cambria Math"/>
                </w:rPr>
                <m:t>∂x</m:t>
              </m:r>
            </m:den>
          </m:f>
          <m:sSub>
            <m:sSubPr>
              <m:ctrlPr>
                <w:rPr>
                  <w:rFonts w:ascii="Cambria Math" w:hAnsi="Cambria Math"/>
                  <w:i/>
                </w:rPr>
              </m:ctrlPr>
            </m:sSubPr>
            <m:e>
              <m:r>
                <w:rPr>
                  <w:rFonts w:ascii="Cambria Math" w:hAnsi="Cambria Math"/>
                </w:rPr>
                <m:t>r</m:t>
              </m:r>
            </m:e>
            <m:sub>
              <m:r>
                <w:rPr>
                  <w:rFonts w:ascii="Cambria Math" w:hAnsi="Cambria Math"/>
                </w:rPr>
                <m:t>x</m:t>
              </m:r>
            </m:sub>
          </m:sSub>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∂y</m:t>
              </m:r>
            </m:den>
          </m:f>
          <m:r>
            <w:rPr>
              <w:rFonts w:ascii="Cambria Math" w:hAnsi="Cambria Math"/>
            </w:rPr>
            <m:t>+</m:t>
          </m:r>
          <m:f>
            <m:fPr>
              <m:ctrlPr>
                <w:rPr>
                  <w:rFonts w:ascii="Cambria Math" w:hAnsi="Cambria Math"/>
                  <w:i/>
                </w:rPr>
              </m:ctrlPr>
            </m:fPr>
            <m:num>
              <m:r>
                <w:rPr>
                  <w:rFonts w:ascii="Cambria Math" w:hAnsi="Cambria Math"/>
                </w:rPr>
                <m:t>…</m:t>
              </m:r>
            </m:num>
            <m:den>
              <m:r>
                <w:rPr>
                  <w:rFonts w:ascii="Cambria Math" w:hAnsi="Cambria Math"/>
                </w:rPr>
                <m:t>∂z</m:t>
              </m:r>
            </m:den>
          </m:f>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x</m:t>
              </m:r>
            </m:sub>
          </m:sSub>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r>
                    <w:rPr>
                      <w:rFonts w:ascii="Cambria Math" w:hAnsi="Cambria Math"/>
                    </w:rPr>
                    <m:t>r</m:t>
                  </m:r>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sSub>
                    <m:sSubPr>
                      <m:ctrlPr>
                        <w:rPr>
                          <w:rFonts w:ascii="Cambria Math" w:hAnsi="Cambria Math"/>
                          <w:i/>
                        </w:rPr>
                      </m:ctrlPr>
                    </m:sSubPr>
                    <m:e>
                      <m:r>
                        <w:rPr>
                          <w:rFonts w:ascii="Cambria Math" w:hAnsi="Cambria Math"/>
                        </w:rPr>
                        <m:t>r</m:t>
                      </m:r>
                    </m:e>
                    <m:sub>
                      <m:r>
                        <w:rPr>
                          <w:rFonts w:ascii="Cambria Math" w:hAnsi="Cambria Math"/>
                        </w:rPr>
                        <m:t>x</m:t>
                      </m:r>
                    </m:sub>
                  </m:sSub>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5</m:t>
                      </m:r>
                    </m:sup>
                  </m:sSup>
                </m:den>
              </m:f>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9r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3</m:t>
                  </m:r>
                  <m:r>
                    <w:rPr>
                      <w:rFonts w:ascii="Cambria Math" w:hAnsi="Cambria Math"/>
                    </w:rPr>
                    <m:t>h</m:t>
                  </m:r>
                </m:num>
                <m:den>
                  <m:r>
                    <w:rPr>
                      <w:rFonts w:ascii="Cambria Math" w:hAnsi="Cambria Math"/>
                    </w:rPr>
                    <m:t>2</m:t>
                  </m:r>
                  <m:sSup>
                    <m:sSupPr>
                      <m:ctrlPr>
                        <w:rPr>
                          <w:rFonts w:ascii="Cambria Math" w:hAnsi="Cambria Math"/>
                          <w:i/>
                        </w:rPr>
                      </m:ctrlPr>
                    </m:sSupPr>
                    <m:e>
                      <m:r>
                        <w:rPr>
                          <w:rFonts w:ascii="Cambria Math" w:hAnsi="Cambria Math"/>
                        </w:rPr>
                        <m:t>r</m:t>
                      </m:r>
                    </m:e>
                    <m:sup>
                      <m:r>
                        <w:rPr>
                          <w:rFonts w:ascii="Cambria Math" w:hAnsi="Cambria Math"/>
                        </w:rPr>
                        <m:t>3</m:t>
                      </m:r>
                    </m:sup>
                  </m:sSup>
                </m:den>
              </m:f>
            </m:e>
          </m:d>
          <m:r>
            <w:rPr>
              <w:rFonts w:ascii="Cambria Math" w:hAnsi="Cambria Math"/>
            </w:rPr>
            <m:t>=</m:t>
          </m:r>
          <m:f>
            <m:fPr>
              <m:ctrlPr>
                <w:rPr>
                  <w:rFonts w:ascii="Cambria Math" w:hAnsi="Cambria Math"/>
                  <w:i/>
                </w:rPr>
              </m:ctrlPr>
            </m:fPr>
            <m:num>
              <m:r>
                <w:rPr>
                  <w:rFonts w:ascii="Cambria Math" w:hAnsi="Cambria Math"/>
                </w:rPr>
                <m:t>15</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3</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12r</m:t>
                  </m:r>
                </m:num>
                <m:den>
                  <m:r>
                    <w:rPr>
                      <w:rFonts w:ascii="Cambria Math" w:hAnsi="Cambria Math"/>
                    </w:rPr>
                    <m:t>2</m:t>
                  </m:r>
                  <m:sSup>
                    <m:sSupPr>
                      <m:ctrlPr>
                        <w:rPr>
                          <w:rFonts w:ascii="Cambria Math" w:hAnsi="Cambria Math"/>
                          <w:i/>
                        </w:rPr>
                      </m:ctrlPr>
                    </m:sSupPr>
                    <m:e>
                      <m:r>
                        <w:rPr>
                          <w:rFonts w:ascii="Cambria Math" w:hAnsi="Cambria Math"/>
                        </w:rPr>
                        <m:t>h</m:t>
                      </m:r>
                    </m:e>
                    <m:sup>
                      <m:r>
                        <w:rPr>
                          <w:rFonts w:ascii="Cambria Math" w:hAnsi="Cambria Math"/>
                        </w:rPr>
                        <m:t>3</m:t>
                      </m:r>
                    </m:sup>
                  </m:sSup>
                </m:den>
              </m:f>
              <m:r>
                <w:rPr>
                  <w:rFonts w:ascii="Cambria Math" w:hAnsi="Cambria Math"/>
                </w:rPr>
                <m:t>+</m:t>
              </m:r>
              <m:f>
                <m:fPr>
                  <m:ctrlPr>
                    <w:rPr>
                      <w:rFonts w:ascii="Cambria Math" w:hAnsi="Cambria Math"/>
                      <w:i/>
                    </w:rPr>
                  </m:ctrlPr>
                </m:fPr>
                <m:num>
                  <m:r>
                    <w:rPr>
                      <w:rFonts w:ascii="Cambria Math" w:hAnsi="Cambria Math"/>
                    </w:rPr>
                    <m:t>6</m:t>
                  </m:r>
                </m:num>
                <m:den>
                  <m:sSup>
                    <m:sSupPr>
                      <m:ctrlPr>
                        <w:rPr>
                          <w:rFonts w:ascii="Cambria Math" w:hAnsi="Cambria Math"/>
                          <w:i/>
                        </w:rPr>
                      </m:ctrlPr>
                    </m:sSupPr>
                    <m:e>
                      <m:r>
                        <w:rPr>
                          <w:rFonts w:ascii="Cambria Math" w:hAnsi="Cambria Math"/>
                        </w:rPr>
                        <m:t>h</m:t>
                      </m:r>
                    </m:e>
                    <m:sup>
                      <m:r>
                        <w:rPr>
                          <w:rFonts w:ascii="Cambria Math" w:hAnsi="Cambria Math"/>
                        </w:rPr>
                        <m:t>2</m:t>
                      </m:r>
                    </m:sup>
                  </m:sSup>
                </m:den>
              </m:f>
            </m:e>
          </m:d>
          <m:r>
            <w:rPr>
              <w:rFonts w:ascii="Cambria Math" w:hAnsi="Cambria Math"/>
            </w:rPr>
            <m:t>=</m:t>
          </m:r>
          <m:f>
            <m:fPr>
              <m:ctrlPr>
                <w:rPr>
                  <w:rFonts w:ascii="Cambria Math" w:hAnsi="Cambria Math"/>
                  <w:i/>
                </w:rPr>
              </m:ctrlPr>
            </m:fPr>
            <m:num>
              <m:r>
                <w:rPr>
                  <w:rFonts w:ascii="Cambria Math" w:hAnsi="Cambria Math"/>
                </w:rPr>
                <m:t>90</m:t>
              </m:r>
            </m:num>
            <m:den>
              <m:r>
                <w:rPr>
                  <w:rFonts w:ascii="Cambria Math" w:hAnsi="Cambria Math"/>
                </w:rPr>
                <m:t>2π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m:t>
              </m:r>
              <m:f>
                <m:fPr>
                  <m:ctrlPr>
                    <w:rPr>
                      <w:rFonts w:ascii="Cambria Math" w:hAnsi="Cambria Math"/>
                      <w:i/>
                    </w:rPr>
                  </m:ctrlPr>
                </m:fPr>
                <m:num>
                  <m:r>
                    <w:rPr>
                      <w:rFonts w:ascii="Cambria Math" w:hAnsi="Cambria Math"/>
                    </w:rPr>
                    <m:t>2r</m:t>
                  </m:r>
                </m:num>
                <m:den>
                  <m:r>
                    <w:rPr>
                      <w:rFonts w:ascii="Cambria Math" w:hAnsi="Cambria Math"/>
                    </w:rPr>
                    <m:t>2</m:t>
                  </m:r>
                  <m:r>
                    <w:rPr>
                      <w:rFonts w:ascii="Cambria Math" w:hAnsi="Cambria Math"/>
                    </w:rPr>
                    <m:t>h</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m:t>
                  </m:r>
                </m:den>
              </m:f>
            </m:e>
          </m:d>
          <m:r>
            <w:rPr>
              <w:rFonts w:ascii="Cambria Math" w:hAnsi="Cambria Math"/>
            </w:rPr>
            <m:t>=</m:t>
          </m:r>
          <m:f>
            <m:fPr>
              <m:ctrlPr>
                <w:rPr>
                  <w:rFonts w:ascii="Cambria Math" w:hAnsi="Cambria Math"/>
                  <w:i/>
                </w:rPr>
              </m:ctrlPr>
            </m:fPr>
            <m:num>
              <m:r>
                <w:rPr>
                  <w:rFonts w:ascii="Cambria Math" w:hAnsi="Cambria Math"/>
                </w:rPr>
                <m:t>45</m:t>
              </m:r>
            </m:num>
            <m:den>
              <m:r>
                <w:rPr>
                  <w:rFonts w:ascii="Cambria Math" w:hAnsi="Cambria Math"/>
                </w:rPr>
                <m:t>π</m:t>
              </m:r>
              <m:sSup>
                <m:sSupPr>
                  <m:ctrlPr>
                    <w:rPr>
                      <w:rFonts w:ascii="Cambria Math" w:hAnsi="Cambria Math"/>
                      <w:i/>
                    </w:rPr>
                  </m:ctrlPr>
                </m:sSupPr>
                <m:e>
                  <m:r>
                    <w:rPr>
                      <w:rFonts w:ascii="Cambria Math" w:hAnsi="Cambria Math"/>
                    </w:rPr>
                    <m:t>h</m:t>
                  </m:r>
                </m:e>
                <m:sup>
                  <m:r>
                    <w:rPr>
                      <w:rFonts w:ascii="Cambria Math" w:hAnsi="Cambria Math"/>
                    </w:rPr>
                    <m:t>5</m:t>
                  </m:r>
                </m:sup>
              </m:sSup>
            </m:den>
          </m:f>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r</m:t>
                  </m:r>
                </m:num>
                <m:den>
                  <m:r>
                    <w:rPr>
                      <w:rFonts w:ascii="Cambria Math" w:hAnsi="Cambria Math"/>
                    </w:rPr>
                    <m:t>h</m:t>
                  </m:r>
                </m:den>
              </m:f>
            </m:e>
          </m:d>
        </m:oMath>
      </m:oMathPara>
    </w:p>
    <w:p w:rsidR="00611125" w:rsidRPr="00611125" w:rsidRDefault="00611125" w:rsidP="00611125"/>
    <w:sectPr w:rsidR="00611125" w:rsidRPr="00611125" w:rsidSect="00C176F1">
      <w:type w:val="continuous"/>
      <w:pgSz w:w="11906" w:h="16838"/>
      <w:pgMar w:top="1417" w:right="1417" w:bottom="1134"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379D9" w:rsidRDefault="00F379D9" w:rsidP="00D45836">
      <w:pPr>
        <w:spacing w:after="0" w:line="240" w:lineRule="auto"/>
      </w:pPr>
      <w:r>
        <w:separator/>
      </w:r>
    </w:p>
  </w:endnote>
  <w:endnote w:type="continuationSeparator" w:id="1">
    <w:p w:rsidR="00F379D9" w:rsidRDefault="00F379D9" w:rsidP="00D4583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Consolas">
    <w:panose1 w:val="020B0609020204030204"/>
    <w:charset w:val="00"/>
    <w:family w:val="modern"/>
    <w:pitch w:val="fixed"/>
    <w:sig w:usb0="A00002EF" w:usb1="4000204B" w:usb2="00000000" w:usb3="00000000" w:csb0="0000009F" w:csb1="00000000"/>
  </w:font>
  <w:font w:name="Cambria Math">
    <w:panose1 w:val="02040503050406030204"/>
    <w:charset w:val="00"/>
    <w:family w:val="roman"/>
    <w:pitch w:val="variable"/>
    <w:sig w:usb0="A00002EF" w:usb1="420020E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379D9" w:rsidRDefault="00F379D9" w:rsidP="00D45836">
      <w:pPr>
        <w:spacing w:after="0" w:line="240" w:lineRule="auto"/>
      </w:pPr>
      <w:r>
        <w:separator/>
      </w:r>
    </w:p>
  </w:footnote>
  <w:footnote w:type="continuationSeparator" w:id="1">
    <w:p w:rsidR="00F379D9" w:rsidRDefault="00F379D9" w:rsidP="00D45836">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2165D3"/>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nsid w:val="203716E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23442476"/>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2C1015F3"/>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4">
    <w:nsid w:val="2D280AB8"/>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nsid w:val="2DDC12B8"/>
    <w:multiLevelType w:val="hybridMultilevel"/>
    <w:tmpl w:val="835AB31C"/>
    <w:lvl w:ilvl="0" w:tplc="436A95C0">
      <w:numFmt w:val="bullet"/>
      <w:lvlText w:val="-"/>
      <w:lvlJc w:val="left"/>
      <w:pPr>
        <w:ind w:left="720" w:hanging="360"/>
      </w:pPr>
      <w:rPr>
        <w:rFonts w:ascii="Calibri" w:eastAsiaTheme="minorEastAsia" w:hAnsi="Calibri"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nsid w:val="3E481F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nsid w:val="4F5A6AF1"/>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nsid w:val="51D8138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nsid w:val="528046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nsid w:val="54A32885"/>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5027A74"/>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nsid w:val="5FF20F6E"/>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nsid w:val="61CF122C"/>
    <w:multiLevelType w:val="multilevel"/>
    <w:tmpl w:val="E3B8CD8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3"/>
  </w:num>
  <w:num w:numId="2">
    <w:abstractNumId w:val="5"/>
  </w:num>
  <w:num w:numId="3">
    <w:abstractNumId w:val="13"/>
  </w:num>
  <w:num w:numId="4">
    <w:abstractNumId w:val="11"/>
  </w:num>
  <w:num w:numId="5">
    <w:abstractNumId w:val="1"/>
  </w:num>
  <w:num w:numId="6">
    <w:abstractNumId w:val="7"/>
  </w:num>
  <w:num w:numId="7">
    <w:abstractNumId w:val="10"/>
  </w:num>
  <w:num w:numId="8">
    <w:abstractNumId w:val="12"/>
  </w:num>
  <w:num w:numId="9">
    <w:abstractNumId w:val="9"/>
  </w:num>
  <w:num w:numId="10">
    <w:abstractNumId w:val="4"/>
  </w:num>
  <w:num w:numId="11">
    <w:abstractNumId w:val="6"/>
  </w:num>
  <w:num w:numId="12">
    <w:abstractNumId w:val="8"/>
  </w:num>
  <w:num w:numId="13">
    <w:abstractNumId w:val="0"/>
  </w:num>
  <w:num w:numId="1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8"/>
  <w:attachedTemplate r:id="rId1"/>
  <w:defaultTabStop w:val="708"/>
  <w:hyphenationZone w:val="425"/>
  <w:characterSpacingControl w:val="doNotCompress"/>
  <w:footnotePr>
    <w:footnote w:id="0"/>
    <w:footnote w:id="1"/>
  </w:footnotePr>
  <w:endnotePr>
    <w:endnote w:id="0"/>
    <w:endnote w:id="1"/>
  </w:endnotePr>
  <w:compat>
    <w:useFELayout/>
  </w:compat>
  <w:rsids>
    <w:rsidRoot w:val="005E25B8"/>
    <w:rsid w:val="0000369F"/>
    <w:rsid w:val="000052DA"/>
    <w:rsid w:val="00015A5B"/>
    <w:rsid w:val="000176B1"/>
    <w:rsid w:val="00021CA2"/>
    <w:rsid w:val="000221DA"/>
    <w:rsid w:val="00030A8B"/>
    <w:rsid w:val="000450B7"/>
    <w:rsid w:val="0005121C"/>
    <w:rsid w:val="00057AFE"/>
    <w:rsid w:val="00062B5E"/>
    <w:rsid w:val="00064F32"/>
    <w:rsid w:val="0008214D"/>
    <w:rsid w:val="0008610B"/>
    <w:rsid w:val="000950E3"/>
    <w:rsid w:val="00097D10"/>
    <w:rsid w:val="000A65E0"/>
    <w:rsid w:val="000B3143"/>
    <w:rsid w:val="000B5738"/>
    <w:rsid w:val="000C1234"/>
    <w:rsid w:val="000C31D8"/>
    <w:rsid w:val="000D0E7F"/>
    <w:rsid w:val="000E4340"/>
    <w:rsid w:val="000E65DC"/>
    <w:rsid w:val="000F398D"/>
    <w:rsid w:val="00101C92"/>
    <w:rsid w:val="00105B6E"/>
    <w:rsid w:val="00110E6E"/>
    <w:rsid w:val="00112D2F"/>
    <w:rsid w:val="00112E89"/>
    <w:rsid w:val="0012007E"/>
    <w:rsid w:val="0012520A"/>
    <w:rsid w:val="0012646A"/>
    <w:rsid w:val="00126E52"/>
    <w:rsid w:val="00151039"/>
    <w:rsid w:val="00157204"/>
    <w:rsid w:val="00161B78"/>
    <w:rsid w:val="001636A9"/>
    <w:rsid w:val="00167235"/>
    <w:rsid w:val="00177144"/>
    <w:rsid w:val="001970B1"/>
    <w:rsid w:val="001A0AC7"/>
    <w:rsid w:val="001B0909"/>
    <w:rsid w:val="001B4040"/>
    <w:rsid w:val="001B67D2"/>
    <w:rsid w:val="001D17CC"/>
    <w:rsid w:val="001D1BA7"/>
    <w:rsid w:val="001D3D1B"/>
    <w:rsid w:val="002118D8"/>
    <w:rsid w:val="0021685D"/>
    <w:rsid w:val="0021706B"/>
    <w:rsid w:val="00217A2E"/>
    <w:rsid w:val="0022201F"/>
    <w:rsid w:val="00234DA4"/>
    <w:rsid w:val="00240C57"/>
    <w:rsid w:val="0024467F"/>
    <w:rsid w:val="002463D7"/>
    <w:rsid w:val="0024773A"/>
    <w:rsid w:val="00251DB8"/>
    <w:rsid w:val="00256E63"/>
    <w:rsid w:val="002661F9"/>
    <w:rsid w:val="002679C3"/>
    <w:rsid w:val="0027791E"/>
    <w:rsid w:val="002825BB"/>
    <w:rsid w:val="00286B80"/>
    <w:rsid w:val="00291B3E"/>
    <w:rsid w:val="002A4042"/>
    <w:rsid w:val="002A5428"/>
    <w:rsid w:val="002A70C2"/>
    <w:rsid w:val="002A7292"/>
    <w:rsid w:val="002B5A08"/>
    <w:rsid w:val="002B7422"/>
    <w:rsid w:val="002C1305"/>
    <w:rsid w:val="003005D3"/>
    <w:rsid w:val="0030082F"/>
    <w:rsid w:val="00300BA5"/>
    <w:rsid w:val="00304E4C"/>
    <w:rsid w:val="003059E4"/>
    <w:rsid w:val="0033041F"/>
    <w:rsid w:val="00334A45"/>
    <w:rsid w:val="00341443"/>
    <w:rsid w:val="0034232C"/>
    <w:rsid w:val="00350986"/>
    <w:rsid w:val="00363936"/>
    <w:rsid w:val="003736CA"/>
    <w:rsid w:val="00373DE4"/>
    <w:rsid w:val="00381602"/>
    <w:rsid w:val="0039641D"/>
    <w:rsid w:val="003A599F"/>
    <w:rsid w:val="003B2DB0"/>
    <w:rsid w:val="003B30E9"/>
    <w:rsid w:val="003B38F8"/>
    <w:rsid w:val="003B56AE"/>
    <w:rsid w:val="003E14DA"/>
    <w:rsid w:val="003F016D"/>
    <w:rsid w:val="003F035A"/>
    <w:rsid w:val="003F48A8"/>
    <w:rsid w:val="003F545C"/>
    <w:rsid w:val="003F6BEE"/>
    <w:rsid w:val="004028D0"/>
    <w:rsid w:val="0041060A"/>
    <w:rsid w:val="00411DE0"/>
    <w:rsid w:val="004150BB"/>
    <w:rsid w:val="0042313D"/>
    <w:rsid w:val="00427D93"/>
    <w:rsid w:val="004423FC"/>
    <w:rsid w:val="004449D2"/>
    <w:rsid w:val="00453861"/>
    <w:rsid w:val="00462299"/>
    <w:rsid w:val="004624D5"/>
    <w:rsid w:val="00462D2B"/>
    <w:rsid w:val="00473207"/>
    <w:rsid w:val="00475D82"/>
    <w:rsid w:val="00485CA3"/>
    <w:rsid w:val="004865E0"/>
    <w:rsid w:val="00492F55"/>
    <w:rsid w:val="004975A1"/>
    <w:rsid w:val="004B1BD3"/>
    <w:rsid w:val="004B391E"/>
    <w:rsid w:val="004B68C4"/>
    <w:rsid w:val="004C1A47"/>
    <w:rsid w:val="004C6473"/>
    <w:rsid w:val="004D3823"/>
    <w:rsid w:val="004E577F"/>
    <w:rsid w:val="004F11FE"/>
    <w:rsid w:val="004F1B2B"/>
    <w:rsid w:val="0050049E"/>
    <w:rsid w:val="005079EE"/>
    <w:rsid w:val="00510349"/>
    <w:rsid w:val="00517B12"/>
    <w:rsid w:val="00523AFC"/>
    <w:rsid w:val="00526229"/>
    <w:rsid w:val="00526A7B"/>
    <w:rsid w:val="005329E8"/>
    <w:rsid w:val="00536147"/>
    <w:rsid w:val="005443EA"/>
    <w:rsid w:val="0055144A"/>
    <w:rsid w:val="00551A93"/>
    <w:rsid w:val="00565C51"/>
    <w:rsid w:val="00566D72"/>
    <w:rsid w:val="00577003"/>
    <w:rsid w:val="00581D98"/>
    <w:rsid w:val="005842B8"/>
    <w:rsid w:val="0059134E"/>
    <w:rsid w:val="00592612"/>
    <w:rsid w:val="00593450"/>
    <w:rsid w:val="00593827"/>
    <w:rsid w:val="00593A1B"/>
    <w:rsid w:val="00594CD2"/>
    <w:rsid w:val="0059703E"/>
    <w:rsid w:val="005B316D"/>
    <w:rsid w:val="005B7064"/>
    <w:rsid w:val="005B7877"/>
    <w:rsid w:val="005C18B2"/>
    <w:rsid w:val="005C1E2E"/>
    <w:rsid w:val="005D0C4B"/>
    <w:rsid w:val="005D1E83"/>
    <w:rsid w:val="005D2616"/>
    <w:rsid w:val="005E25B8"/>
    <w:rsid w:val="005E5360"/>
    <w:rsid w:val="005E6433"/>
    <w:rsid w:val="005F1D4C"/>
    <w:rsid w:val="00606441"/>
    <w:rsid w:val="00610A30"/>
    <w:rsid w:val="00611125"/>
    <w:rsid w:val="00614366"/>
    <w:rsid w:val="0063385F"/>
    <w:rsid w:val="006371E9"/>
    <w:rsid w:val="00647CEB"/>
    <w:rsid w:val="00660B8B"/>
    <w:rsid w:val="00661655"/>
    <w:rsid w:val="0066223A"/>
    <w:rsid w:val="00666C85"/>
    <w:rsid w:val="0068247C"/>
    <w:rsid w:val="00684049"/>
    <w:rsid w:val="0069009A"/>
    <w:rsid w:val="00691CA4"/>
    <w:rsid w:val="006953E9"/>
    <w:rsid w:val="006A0D51"/>
    <w:rsid w:val="006A0D8A"/>
    <w:rsid w:val="006B6542"/>
    <w:rsid w:val="006B705E"/>
    <w:rsid w:val="006C5041"/>
    <w:rsid w:val="006D2F96"/>
    <w:rsid w:val="006D78FB"/>
    <w:rsid w:val="006D7A53"/>
    <w:rsid w:val="006E32D9"/>
    <w:rsid w:val="006F4C43"/>
    <w:rsid w:val="006F4F4C"/>
    <w:rsid w:val="00702BA9"/>
    <w:rsid w:val="00704952"/>
    <w:rsid w:val="00706B6D"/>
    <w:rsid w:val="00721C95"/>
    <w:rsid w:val="00727CFA"/>
    <w:rsid w:val="00731F5C"/>
    <w:rsid w:val="00741162"/>
    <w:rsid w:val="0074185D"/>
    <w:rsid w:val="00741A3E"/>
    <w:rsid w:val="00743142"/>
    <w:rsid w:val="0075227F"/>
    <w:rsid w:val="00756BBB"/>
    <w:rsid w:val="00761D85"/>
    <w:rsid w:val="00762E2B"/>
    <w:rsid w:val="00772FC1"/>
    <w:rsid w:val="00773B2C"/>
    <w:rsid w:val="00775153"/>
    <w:rsid w:val="007802C6"/>
    <w:rsid w:val="00780A79"/>
    <w:rsid w:val="007A05AD"/>
    <w:rsid w:val="007A180F"/>
    <w:rsid w:val="007A3F02"/>
    <w:rsid w:val="007A40AF"/>
    <w:rsid w:val="007B2353"/>
    <w:rsid w:val="007B350B"/>
    <w:rsid w:val="007B7699"/>
    <w:rsid w:val="007F11C6"/>
    <w:rsid w:val="007F1B4E"/>
    <w:rsid w:val="007F7D89"/>
    <w:rsid w:val="008069E6"/>
    <w:rsid w:val="00810925"/>
    <w:rsid w:val="0081186F"/>
    <w:rsid w:val="00814A11"/>
    <w:rsid w:val="0082431B"/>
    <w:rsid w:val="0083071B"/>
    <w:rsid w:val="00843892"/>
    <w:rsid w:val="008454B4"/>
    <w:rsid w:val="00852100"/>
    <w:rsid w:val="00853BA8"/>
    <w:rsid w:val="00857B23"/>
    <w:rsid w:val="00862ECD"/>
    <w:rsid w:val="00866036"/>
    <w:rsid w:val="00870381"/>
    <w:rsid w:val="008761F4"/>
    <w:rsid w:val="00882DD1"/>
    <w:rsid w:val="00885EB7"/>
    <w:rsid w:val="008968EB"/>
    <w:rsid w:val="008A7770"/>
    <w:rsid w:val="008B5C1C"/>
    <w:rsid w:val="008C21B6"/>
    <w:rsid w:val="008C4B4E"/>
    <w:rsid w:val="008C4EB3"/>
    <w:rsid w:val="008C6616"/>
    <w:rsid w:val="008D1893"/>
    <w:rsid w:val="008D2372"/>
    <w:rsid w:val="008D4598"/>
    <w:rsid w:val="008D61D7"/>
    <w:rsid w:val="008E641F"/>
    <w:rsid w:val="008F2C81"/>
    <w:rsid w:val="008F40E6"/>
    <w:rsid w:val="009000F1"/>
    <w:rsid w:val="00901DDA"/>
    <w:rsid w:val="00905DCD"/>
    <w:rsid w:val="00910729"/>
    <w:rsid w:val="00914EF1"/>
    <w:rsid w:val="009151AE"/>
    <w:rsid w:val="009212BF"/>
    <w:rsid w:val="00927E07"/>
    <w:rsid w:val="0093341F"/>
    <w:rsid w:val="00947F08"/>
    <w:rsid w:val="009502BF"/>
    <w:rsid w:val="00953E88"/>
    <w:rsid w:val="00963BF2"/>
    <w:rsid w:val="00972C0C"/>
    <w:rsid w:val="00973E0B"/>
    <w:rsid w:val="00981649"/>
    <w:rsid w:val="00985D01"/>
    <w:rsid w:val="00995470"/>
    <w:rsid w:val="009A21E1"/>
    <w:rsid w:val="009A4599"/>
    <w:rsid w:val="009A7F72"/>
    <w:rsid w:val="009C213D"/>
    <w:rsid w:val="009C3717"/>
    <w:rsid w:val="009D2A4A"/>
    <w:rsid w:val="009D4162"/>
    <w:rsid w:val="009E0D23"/>
    <w:rsid w:val="009E389F"/>
    <w:rsid w:val="009F3B4C"/>
    <w:rsid w:val="009F6968"/>
    <w:rsid w:val="00A025E3"/>
    <w:rsid w:val="00A03A45"/>
    <w:rsid w:val="00A075F9"/>
    <w:rsid w:val="00A149F1"/>
    <w:rsid w:val="00A1708B"/>
    <w:rsid w:val="00A205F8"/>
    <w:rsid w:val="00A2336B"/>
    <w:rsid w:val="00A2353B"/>
    <w:rsid w:val="00A37E66"/>
    <w:rsid w:val="00A40E69"/>
    <w:rsid w:val="00A42327"/>
    <w:rsid w:val="00A507F5"/>
    <w:rsid w:val="00A56EF4"/>
    <w:rsid w:val="00A5793C"/>
    <w:rsid w:val="00A62C8C"/>
    <w:rsid w:val="00A65079"/>
    <w:rsid w:val="00A70D0E"/>
    <w:rsid w:val="00A77E01"/>
    <w:rsid w:val="00A8119B"/>
    <w:rsid w:val="00A82751"/>
    <w:rsid w:val="00A92929"/>
    <w:rsid w:val="00AA3BB5"/>
    <w:rsid w:val="00AA419D"/>
    <w:rsid w:val="00AA4F49"/>
    <w:rsid w:val="00AA7D99"/>
    <w:rsid w:val="00AB0E4F"/>
    <w:rsid w:val="00AB0EAB"/>
    <w:rsid w:val="00AB1314"/>
    <w:rsid w:val="00AB2473"/>
    <w:rsid w:val="00AB5CC0"/>
    <w:rsid w:val="00AC2AE6"/>
    <w:rsid w:val="00AC653F"/>
    <w:rsid w:val="00AC6B00"/>
    <w:rsid w:val="00AD34D1"/>
    <w:rsid w:val="00AD645C"/>
    <w:rsid w:val="00AF0EB0"/>
    <w:rsid w:val="00B006D8"/>
    <w:rsid w:val="00B02795"/>
    <w:rsid w:val="00B104A6"/>
    <w:rsid w:val="00B11556"/>
    <w:rsid w:val="00B23EB9"/>
    <w:rsid w:val="00B24A5D"/>
    <w:rsid w:val="00B30031"/>
    <w:rsid w:val="00B41779"/>
    <w:rsid w:val="00B44E3A"/>
    <w:rsid w:val="00B51094"/>
    <w:rsid w:val="00B52E3F"/>
    <w:rsid w:val="00B53C91"/>
    <w:rsid w:val="00B57FC7"/>
    <w:rsid w:val="00B65904"/>
    <w:rsid w:val="00B6629B"/>
    <w:rsid w:val="00B670C5"/>
    <w:rsid w:val="00B80256"/>
    <w:rsid w:val="00B80C08"/>
    <w:rsid w:val="00B82392"/>
    <w:rsid w:val="00B941C3"/>
    <w:rsid w:val="00B946EA"/>
    <w:rsid w:val="00B95872"/>
    <w:rsid w:val="00B975FB"/>
    <w:rsid w:val="00B97DB8"/>
    <w:rsid w:val="00BA0685"/>
    <w:rsid w:val="00BC681C"/>
    <w:rsid w:val="00BD1D48"/>
    <w:rsid w:val="00BD5FD9"/>
    <w:rsid w:val="00BE0CFC"/>
    <w:rsid w:val="00BE7857"/>
    <w:rsid w:val="00C061D7"/>
    <w:rsid w:val="00C13AA2"/>
    <w:rsid w:val="00C176F1"/>
    <w:rsid w:val="00C326CD"/>
    <w:rsid w:val="00C356D1"/>
    <w:rsid w:val="00C463B1"/>
    <w:rsid w:val="00C5492B"/>
    <w:rsid w:val="00C77CF9"/>
    <w:rsid w:val="00C77F02"/>
    <w:rsid w:val="00C8153E"/>
    <w:rsid w:val="00C83A08"/>
    <w:rsid w:val="00C94001"/>
    <w:rsid w:val="00C94CE0"/>
    <w:rsid w:val="00C9770D"/>
    <w:rsid w:val="00CA5989"/>
    <w:rsid w:val="00CA7B21"/>
    <w:rsid w:val="00CB37CC"/>
    <w:rsid w:val="00CB3BD3"/>
    <w:rsid w:val="00CC0DE5"/>
    <w:rsid w:val="00CC2E9D"/>
    <w:rsid w:val="00CC4505"/>
    <w:rsid w:val="00CC4847"/>
    <w:rsid w:val="00CD3ACB"/>
    <w:rsid w:val="00CE43E5"/>
    <w:rsid w:val="00CE538C"/>
    <w:rsid w:val="00CE6BA8"/>
    <w:rsid w:val="00CF7806"/>
    <w:rsid w:val="00D16E52"/>
    <w:rsid w:val="00D26FA9"/>
    <w:rsid w:val="00D2760B"/>
    <w:rsid w:val="00D3619E"/>
    <w:rsid w:val="00D45836"/>
    <w:rsid w:val="00D539BF"/>
    <w:rsid w:val="00D53F72"/>
    <w:rsid w:val="00D60C9F"/>
    <w:rsid w:val="00D61DB0"/>
    <w:rsid w:val="00D643B6"/>
    <w:rsid w:val="00D72144"/>
    <w:rsid w:val="00D73E08"/>
    <w:rsid w:val="00D76067"/>
    <w:rsid w:val="00D83584"/>
    <w:rsid w:val="00D847BA"/>
    <w:rsid w:val="00D862A4"/>
    <w:rsid w:val="00D86F36"/>
    <w:rsid w:val="00D95591"/>
    <w:rsid w:val="00DA2456"/>
    <w:rsid w:val="00DA51B7"/>
    <w:rsid w:val="00DB4EC9"/>
    <w:rsid w:val="00DC554A"/>
    <w:rsid w:val="00DD3414"/>
    <w:rsid w:val="00DD4860"/>
    <w:rsid w:val="00DD65D1"/>
    <w:rsid w:val="00DE32D6"/>
    <w:rsid w:val="00DE4B69"/>
    <w:rsid w:val="00DE4E5D"/>
    <w:rsid w:val="00DF0D8C"/>
    <w:rsid w:val="00DF27E5"/>
    <w:rsid w:val="00E041D2"/>
    <w:rsid w:val="00E04669"/>
    <w:rsid w:val="00E11DBA"/>
    <w:rsid w:val="00E12322"/>
    <w:rsid w:val="00E12EB3"/>
    <w:rsid w:val="00E15352"/>
    <w:rsid w:val="00E154EB"/>
    <w:rsid w:val="00E22146"/>
    <w:rsid w:val="00E2585F"/>
    <w:rsid w:val="00E402D1"/>
    <w:rsid w:val="00E413EF"/>
    <w:rsid w:val="00E443C1"/>
    <w:rsid w:val="00E50180"/>
    <w:rsid w:val="00E5159A"/>
    <w:rsid w:val="00E54166"/>
    <w:rsid w:val="00E54A98"/>
    <w:rsid w:val="00E572FC"/>
    <w:rsid w:val="00E60F9D"/>
    <w:rsid w:val="00E67032"/>
    <w:rsid w:val="00E754C7"/>
    <w:rsid w:val="00E80638"/>
    <w:rsid w:val="00E82EBC"/>
    <w:rsid w:val="00E878B3"/>
    <w:rsid w:val="00EA7123"/>
    <w:rsid w:val="00EB1F17"/>
    <w:rsid w:val="00EB5F7D"/>
    <w:rsid w:val="00EC2A10"/>
    <w:rsid w:val="00ED50AD"/>
    <w:rsid w:val="00EE44E7"/>
    <w:rsid w:val="00EE6E50"/>
    <w:rsid w:val="00EE71EC"/>
    <w:rsid w:val="00EF08FE"/>
    <w:rsid w:val="00F10063"/>
    <w:rsid w:val="00F20035"/>
    <w:rsid w:val="00F20596"/>
    <w:rsid w:val="00F2427B"/>
    <w:rsid w:val="00F379D9"/>
    <w:rsid w:val="00F37C17"/>
    <w:rsid w:val="00F447D4"/>
    <w:rsid w:val="00F459F6"/>
    <w:rsid w:val="00F5258E"/>
    <w:rsid w:val="00F5321C"/>
    <w:rsid w:val="00F57481"/>
    <w:rsid w:val="00F65666"/>
    <w:rsid w:val="00F7088F"/>
    <w:rsid w:val="00F71C52"/>
    <w:rsid w:val="00F737E3"/>
    <w:rsid w:val="00F73F73"/>
    <w:rsid w:val="00F85268"/>
    <w:rsid w:val="00F941DB"/>
    <w:rsid w:val="00F94CBA"/>
    <w:rsid w:val="00FA0280"/>
    <w:rsid w:val="00FB07E4"/>
    <w:rsid w:val="00FB5500"/>
    <w:rsid w:val="00FC7441"/>
    <w:rsid w:val="00FE5176"/>
    <w:rsid w:val="00FE56A7"/>
    <w:rsid w:val="00FF118C"/>
    <w:rsid w:val="00FF1A8F"/>
    <w:rsid w:val="00FF5298"/>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457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A149F1"/>
    <w:pPr>
      <w:jc w:val="both"/>
    </w:pPr>
  </w:style>
  <w:style w:type="paragraph" w:styleId="berschrift1">
    <w:name w:val="heading 1"/>
    <w:basedOn w:val="Standard"/>
    <w:next w:val="Standard"/>
    <w:link w:val="berschrift1Zchn"/>
    <w:uiPriority w:val="9"/>
    <w:qFormat/>
    <w:rsid w:val="0093341F"/>
    <w:pPr>
      <w:pageBreakBefore/>
      <w:numPr>
        <w:numId w:val="1"/>
      </w:numPr>
      <w:spacing w:before="480" w:after="0"/>
      <w:ind w:left="431" w:hanging="431"/>
      <w:contextualSpacing/>
      <w:outlineLvl w:val="0"/>
    </w:pPr>
    <w:rPr>
      <w:rFonts w:asciiTheme="majorHAnsi" w:eastAsiaTheme="majorEastAsia" w:hAnsiTheme="majorHAnsi" w:cstheme="majorBidi"/>
      <w:b/>
      <w:bCs/>
      <w:sz w:val="28"/>
      <w:szCs w:val="28"/>
    </w:rPr>
  </w:style>
  <w:style w:type="paragraph" w:styleId="berschrift2">
    <w:name w:val="heading 2"/>
    <w:basedOn w:val="Standard"/>
    <w:next w:val="Standard"/>
    <w:link w:val="berschrift2Zchn"/>
    <w:uiPriority w:val="9"/>
    <w:unhideWhenUsed/>
    <w:qFormat/>
    <w:rsid w:val="0059134E"/>
    <w:pPr>
      <w:numPr>
        <w:ilvl w:val="1"/>
        <w:numId w:val="1"/>
      </w:numPr>
      <w:spacing w:before="200" w:after="0"/>
      <w:outlineLvl w:val="1"/>
    </w:pPr>
    <w:rPr>
      <w:rFonts w:asciiTheme="majorHAnsi" w:eastAsiaTheme="majorEastAsia" w:hAnsiTheme="majorHAnsi" w:cstheme="majorBidi"/>
      <w:b/>
      <w:bCs/>
      <w:sz w:val="26"/>
      <w:szCs w:val="26"/>
    </w:rPr>
  </w:style>
  <w:style w:type="paragraph" w:styleId="berschrift3">
    <w:name w:val="heading 3"/>
    <w:basedOn w:val="Standard"/>
    <w:next w:val="Standard"/>
    <w:link w:val="berschrift3Zchn"/>
    <w:uiPriority w:val="9"/>
    <w:unhideWhenUsed/>
    <w:qFormat/>
    <w:rsid w:val="0059134E"/>
    <w:pPr>
      <w:numPr>
        <w:ilvl w:val="2"/>
        <w:numId w:val="1"/>
      </w:numPr>
      <w:spacing w:before="200" w:after="0" w:line="271" w:lineRule="auto"/>
      <w:outlineLvl w:val="2"/>
    </w:pPr>
    <w:rPr>
      <w:rFonts w:asciiTheme="majorHAnsi" w:eastAsiaTheme="majorEastAsia" w:hAnsiTheme="majorHAnsi" w:cstheme="majorBidi"/>
      <w:b/>
      <w:bCs/>
    </w:rPr>
  </w:style>
  <w:style w:type="paragraph" w:styleId="berschrift4">
    <w:name w:val="heading 4"/>
    <w:basedOn w:val="Standard"/>
    <w:next w:val="Standard"/>
    <w:link w:val="berschrift4Zchn"/>
    <w:uiPriority w:val="9"/>
    <w:semiHidden/>
    <w:unhideWhenUsed/>
    <w:qFormat/>
    <w:rsid w:val="0059134E"/>
    <w:pPr>
      <w:numPr>
        <w:ilvl w:val="3"/>
        <w:numId w:val="1"/>
      </w:numPr>
      <w:spacing w:before="200" w:after="0"/>
      <w:outlineLvl w:val="3"/>
    </w:pPr>
    <w:rPr>
      <w:rFonts w:asciiTheme="majorHAnsi" w:eastAsiaTheme="majorEastAsia" w:hAnsiTheme="majorHAnsi" w:cstheme="majorBidi"/>
      <w:b/>
      <w:bCs/>
      <w:i/>
      <w:iCs/>
    </w:rPr>
  </w:style>
  <w:style w:type="paragraph" w:styleId="berschrift5">
    <w:name w:val="heading 5"/>
    <w:basedOn w:val="Standard"/>
    <w:next w:val="Standard"/>
    <w:link w:val="berschrift5Zchn"/>
    <w:uiPriority w:val="9"/>
    <w:semiHidden/>
    <w:unhideWhenUsed/>
    <w:qFormat/>
    <w:rsid w:val="0059134E"/>
    <w:pPr>
      <w:numPr>
        <w:ilvl w:val="4"/>
        <w:numId w:val="1"/>
      </w:numPr>
      <w:spacing w:before="200" w:after="0"/>
      <w:outlineLvl w:val="4"/>
    </w:pPr>
    <w:rPr>
      <w:rFonts w:asciiTheme="majorHAnsi" w:eastAsiaTheme="majorEastAsia" w:hAnsiTheme="majorHAnsi" w:cstheme="majorBidi"/>
      <w:b/>
      <w:bCs/>
      <w:color w:val="7F7F7F" w:themeColor="text1" w:themeTint="80"/>
    </w:rPr>
  </w:style>
  <w:style w:type="paragraph" w:styleId="berschrift6">
    <w:name w:val="heading 6"/>
    <w:basedOn w:val="Standard"/>
    <w:next w:val="Standard"/>
    <w:link w:val="berschrift6Zchn"/>
    <w:uiPriority w:val="9"/>
    <w:semiHidden/>
    <w:unhideWhenUsed/>
    <w:qFormat/>
    <w:rsid w:val="0059134E"/>
    <w:pPr>
      <w:numPr>
        <w:ilvl w:val="5"/>
        <w:numId w:val="1"/>
      </w:numPr>
      <w:spacing w:after="0" w:line="271" w:lineRule="auto"/>
      <w:outlineLvl w:val="5"/>
    </w:pPr>
    <w:rPr>
      <w:rFonts w:asciiTheme="majorHAnsi" w:eastAsiaTheme="majorEastAsia" w:hAnsiTheme="majorHAnsi" w:cstheme="majorBidi"/>
      <w:b/>
      <w:bCs/>
      <w:i/>
      <w:iCs/>
      <w:color w:val="7F7F7F" w:themeColor="text1" w:themeTint="80"/>
    </w:rPr>
  </w:style>
  <w:style w:type="paragraph" w:styleId="berschrift7">
    <w:name w:val="heading 7"/>
    <w:basedOn w:val="Standard"/>
    <w:next w:val="Standard"/>
    <w:link w:val="berschrift7Zchn"/>
    <w:uiPriority w:val="9"/>
    <w:semiHidden/>
    <w:unhideWhenUsed/>
    <w:qFormat/>
    <w:rsid w:val="0059134E"/>
    <w:pPr>
      <w:numPr>
        <w:ilvl w:val="6"/>
        <w:numId w:val="1"/>
      </w:numPr>
      <w:spacing w:after="0"/>
      <w:outlineLvl w:val="6"/>
    </w:pPr>
    <w:rPr>
      <w:rFonts w:asciiTheme="majorHAnsi" w:eastAsiaTheme="majorEastAsia" w:hAnsiTheme="majorHAnsi" w:cstheme="majorBidi"/>
      <w:i/>
      <w:iCs/>
    </w:rPr>
  </w:style>
  <w:style w:type="paragraph" w:styleId="berschrift8">
    <w:name w:val="heading 8"/>
    <w:basedOn w:val="Standard"/>
    <w:next w:val="Standard"/>
    <w:link w:val="berschrift8Zchn"/>
    <w:uiPriority w:val="9"/>
    <w:semiHidden/>
    <w:unhideWhenUsed/>
    <w:qFormat/>
    <w:rsid w:val="0059134E"/>
    <w:pPr>
      <w:numPr>
        <w:ilvl w:val="7"/>
        <w:numId w:val="1"/>
      </w:numPr>
      <w:spacing w:after="0"/>
      <w:outlineLvl w:val="7"/>
    </w:pPr>
    <w:rPr>
      <w:rFonts w:asciiTheme="majorHAnsi" w:eastAsiaTheme="majorEastAsia" w:hAnsiTheme="majorHAnsi" w:cstheme="majorBidi"/>
      <w:sz w:val="20"/>
      <w:szCs w:val="20"/>
    </w:rPr>
  </w:style>
  <w:style w:type="paragraph" w:styleId="berschrift9">
    <w:name w:val="heading 9"/>
    <w:basedOn w:val="Standard"/>
    <w:next w:val="Standard"/>
    <w:link w:val="berschrift9Zchn"/>
    <w:uiPriority w:val="9"/>
    <w:semiHidden/>
    <w:unhideWhenUsed/>
    <w:qFormat/>
    <w:rsid w:val="0059134E"/>
    <w:pPr>
      <w:numPr>
        <w:ilvl w:val="8"/>
        <w:numId w:val="1"/>
      </w:numPr>
      <w:spacing w:after="0"/>
      <w:outlineLvl w:val="8"/>
    </w:pPr>
    <w:rPr>
      <w:rFonts w:asciiTheme="majorHAnsi" w:eastAsiaTheme="majorEastAsia" w:hAnsiTheme="majorHAnsi" w:cstheme="majorBid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93341F"/>
    <w:rPr>
      <w:rFonts w:asciiTheme="majorHAnsi" w:eastAsiaTheme="majorEastAsia" w:hAnsiTheme="majorHAnsi" w:cstheme="majorBidi"/>
      <w:b/>
      <w:bCs/>
      <w:sz w:val="28"/>
      <w:szCs w:val="28"/>
    </w:rPr>
  </w:style>
  <w:style w:type="character" w:customStyle="1" w:styleId="berschrift2Zchn">
    <w:name w:val="Überschrift 2 Zchn"/>
    <w:basedOn w:val="Absatz-Standardschriftart"/>
    <w:link w:val="berschrift2"/>
    <w:uiPriority w:val="9"/>
    <w:rsid w:val="0059134E"/>
    <w:rPr>
      <w:rFonts w:asciiTheme="majorHAnsi" w:eastAsiaTheme="majorEastAsia" w:hAnsiTheme="majorHAnsi" w:cstheme="majorBidi"/>
      <w:b/>
      <w:bCs/>
      <w:sz w:val="26"/>
      <w:szCs w:val="26"/>
    </w:rPr>
  </w:style>
  <w:style w:type="character" w:customStyle="1" w:styleId="berschrift3Zchn">
    <w:name w:val="Überschrift 3 Zchn"/>
    <w:basedOn w:val="Absatz-Standardschriftart"/>
    <w:link w:val="berschrift3"/>
    <w:uiPriority w:val="9"/>
    <w:rsid w:val="0059134E"/>
    <w:rPr>
      <w:rFonts w:asciiTheme="majorHAnsi" w:eastAsiaTheme="majorEastAsia" w:hAnsiTheme="majorHAnsi" w:cstheme="majorBidi"/>
      <w:b/>
      <w:bCs/>
    </w:rPr>
  </w:style>
  <w:style w:type="character" w:customStyle="1" w:styleId="berschrift4Zchn">
    <w:name w:val="Überschrift 4 Zchn"/>
    <w:basedOn w:val="Absatz-Standardschriftart"/>
    <w:link w:val="berschrift4"/>
    <w:uiPriority w:val="9"/>
    <w:semiHidden/>
    <w:rsid w:val="0059134E"/>
    <w:rPr>
      <w:rFonts w:asciiTheme="majorHAnsi" w:eastAsiaTheme="majorEastAsia" w:hAnsiTheme="majorHAnsi" w:cstheme="majorBidi"/>
      <w:b/>
      <w:bCs/>
      <w:i/>
      <w:iCs/>
    </w:rPr>
  </w:style>
  <w:style w:type="character" w:customStyle="1" w:styleId="berschrift5Zchn">
    <w:name w:val="Überschrift 5 Zchn"/>
    <w:basedOn w:val="Absatz-Standardschriftart"/>
    <w:link w:val="berschrift5"/>
    <w:uiPriority w:val="9"/>
    <w:semiHidden/>
    <w:rsid w:val="0059134E"/>
    <w:rPr>
      <w:rFonts w:asciiTheme="majorHAnsi" w:eastAsiaTheme="majorEastAsia" w:hAnsiTheme="majorHAnsi" w:cstheme="majorBidi"/>
      <w:b/>
      <w:bCs/>
      <w:color w:val="7F7F7F" w:themeColor="text1" w:themeTint="80"/>
    </w:rPr>
  </w:style>
  <w:style w:type="character" w:customStyle="1" w:styleId="berschrift6Zchn">
    <w:name w:val="Überschrift 6 Zchn"/>
    <w:basedOn w:val="Absatz-Standardschriftart"/>
    <w:link w:val="berschrift6"/>
    <w:uiPriority w:val="9"/>
    <w:semiHidden/>
    <w:rsid w:val="0059134E"/>
    <w:rPr>
      <w:rFonts w:asciiTheme="majorHAnsi" w:eastAsiaTheme="majorEastAsia" w:hAnsiTheme="majorHAnsi" w:cstheme="majorBidi"/>
      <w:b/>
      <w:bCs/>
      <w:i/>
      <w:iCs/>
      <w:color w:val="7F7F7F" w:themeColor="text1" w:themeTint="80"/>
    </w:rPr>
  </w:style>
  <w:style w:type="character" w:customStyle="1" w:styleId="berschrift7Zchn">
    <w:name w:val="Überschrift 7 Zchn"/>
    <w:basedOn w:val="Absatz-Standardschriftart"/>
    <w:link w:val="berschrift7"/>
    <w:uiPriority w:val="9"/>
    <w:semiHidden/>
    <w:rsid w:val="0059134E"/>
    <w:rPr>
      <w:rFonts w:asciiTheme="majorHAnsi" w:eastAsiaTheme="majorEastAsia" w:hAnsiTheme="majorHAnsi" w:cstheme="majorBidi"/>
      <w:i/>
      <w:iCs/>
    </w:rPr>
  </w:style>
  <w:style w:type="character" w:customStyle="1" w:styleId="berschrift8Zchn">
    <w:name w:val="Überschrift 8 Zchn"/>
    <w:basedOn w:val="Absatz-Standardschriftart"/>
    <w:link w:val="berschrift8"/>
    <w:uiPriority w:val="9"/>
    <w:semiHidden/>
    <w:rsid w:val="0059134E"/>
    <w:rPr>
      <w:rFonts w:asciiTheme="majorHAnsi" w:eastAsiaTheme="majorEastAsia" w:hAnsiTheme="majorHAnsi" w:cstheme="majorBidi"/>
      <w:sz w:val="20"/>
      <w:szCs w:val="20"/>
    </w:rPr>
  </w:style>
  <w:style w:type="character" w:customStyle="1" w:styleId="berschrift9Zchn">
    <w:name w:val="Überschrift 9 Zchn"/>
    <w:basedOn w:val="Absatz-Standardschriftart"/>
    <w:link w:val="berschrift9"/>
    <w:uiPriority w:val="9"/>
    <w:semiHidden/>
    <w:rsid w:val="0059134E"/>
    <w:rPr>
      <w:rFonts w:asciiTheme="majorHAnsi" w:eastAsiaTheme="majorEastAsia" w:hAnsiTheme="majorHAnsi" w:cstheme="majorBidi"/>
      <w:i/>
      <w:iCs/>
      <w:spacing w:val="5"/>
      <w:sz w:val="20"/>
      <w:szCs w:val="20"/>
    </w:rPr>
  </w:style>
  <w:style w:type="paragraph" w:styleId="Titel">
    <w:name w:val="Title"/>
    <w:basedOn w:val="Standard"/>
    <w:next w:val="Standard"/>
    <w:link w:val="TitelZchn"/>
    <w:uiPriority w:val="10"/>
    <w:qFormat/>
    <w:rsid w:val="0059134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elZchn">
    <w:name w:val="Titel Zchn"/>
    <w:basedOn w:val="Absatz-Standardschriftart"/>
    <w:link w:val="Titel"/>
    <w:uiPriority w:val="10"/>
    <w:rsid w:val="0059134E"/>
    <w:rPr>
      <w:rFonts w:asciiTheme="majorHAnsi" w:eastAsiaTheme="majorEastAsia" w:hAnsiTheme="majorHAnsi" w:cstheme="majorBidi"/>
      <w:spacing w:val="5"/>
      <w:sz w:val="52"/>
      <w:szCs w:val="52"/>
    </w:rPr>
  </w:style>
  <w:style w:type="paragraph" w:styleId="Untertitel">
    <w:name w:val="Subtitle"/>
    <w:basedOn w:val="Standard"/>
    <w:next w:val="Standard"/>
    <w:link w:val="UntertitelZchn"/>
    <w:uiPriority w:val="11"/>
    <w:qFormat/>
    <w:rsid w:val="0059134E"/>
    <w:pPr>
      <w:spacing w:after="600"/>
    </w:pPr>
    <w:rPr>
      <w:rFonts w:asciiTheme="majorHAnsi" w:eastAsiaTheme="majorEastAsia" w:hAnsiTheme="majorHAnsi" w:cstheme="majorBidi"/>
      <w:i/>
      <w:iCs/>
      <w:spacing w:val="13"/>
      <w:sz w:val="24"/>
      <w:szCs w:val="24"/>
    </w:rPr>
  </w:style>
  <w:style w:type="character" w:customStyle="1" w:styleId="UntertitelZchn">
    <w:name w:val="Untertitel Zchn"/>
    <w:basedOn w:val="Absatz-Standardschriftart"/>
    <w:link w:val="Untertitel"/>
    <w:uiPriority w:val="11"/>
    <w:rsid w:val="0059134E"/>
    <w:rPr>
      <w:rFonts w:asciiTheme="majorHAnsi" w:eastAsiaTheme="majorEastAsia" w:hAnsiTheme="majorHAnsi" w:cstheme="majorBidi"/>
      <w:i/>
      <w:iCs/>
      <w:spacing w:val="13"/>
      <w:sz w:val="24"/>
      <w:szCs w:val="24"/>
    </w:rPr>
  </w:style>
  <w:style w:type="character" w:styleId="Fett">
    <w:name w:val="Strong"/>
    <w:uiPriority w:val="22"/>
    <w:qFormat/>
    <w:rsid w:val="0059134E"/>
    <w:rPr>
      <w:b/>
      <w:bCs/>
    </w:rPr>
  </w:style>
  <w:style w:type="character" w:styleId="Hervorhebung">
    <w:name w:val="Emphasis"/>
    <w:uiPriority w:val="20"/>
    <w:qFormat/>
    <w:rsid w:val="0059134E"/>
    <w:rPr>
      <w:b/>
      <w:bCs/>
      <w:i/>
      <w:iCs/>
      <w:spacing w:val="10"/>
      <w:bdr w:val="none" w:sz="0" w:space="0" w:color="auto"/>
      <w:shd w:val="clear" w:color="auto" w:fill="auto"/>
    </w:rPr>
  </w:style>
  <w:style w:type="paragraph" w:styleId="KeinLeerraum">
    <w:name w:val="No Spacing"/>
    <w:basedOn w:val="Standard"/>
    <w:uiPriority w:val="1"/>
    <w:qFormat/>
    <w:rsid w:val="0059134E"/>
    <w:pPr>
      <w:spacing w:after="0" w:line="240" w:lineRule="auto"/>
    </w:pPr>
  </w:style>
  <w:style w:type="paragraph" w:styleId="Listenabsatz">
    <w:name w:val="List Paragraph"/>
    <w:basedOn w:val="Standard"/>
    <w:uiPriority w:val="34"/>
    <w:qFormat/>
    <w:rsid w:val="0059134E"/>
    <w:pPr>
      <w:ind w:left="720"/>
      <w:contextualSpacing/>
    </w:pPr>
  </w:style>
  <w:style w:type="paragraph" w:styleId="Anfhrungszeichen">
    <w:name w:val="Quote"/>
    <w:basedOn w:val="Standard"/>
    <w:next w:val="Standard"/>
    <w:link w:val="AnfhrungszeichenZchn"/>
    <w:uiPriority w:val="29"/>
    <w:qFormat/>
    <w:rsid w:val="0059134E"/>
    <w:pPr>
      <w:spacing w:before="200" w:after="0"/>
      <w:ind w:left="360" w:right="360"/>
    </w:pPr>
    <w:rPr>
      <w:i/>
      <w:iCs/>
    </w:rPr>
  </w:style>
  <w:style w:type="character" w:customStyle="1" w:styleId="AnfhrungszeichenZchn">
    <w:name w:val="Anführungszeichen Zchn"/>
    <w:basedOn w:val="Absatz-Standardschriftart"/>
    <w:link w:val="Anfhrungszeichen"/>
    <w:uiPriority w:val="29"/>
    <w:rsid w:val="0059134E"/>
    <w:rPr>
      <w:i/>
      <w:iCs/>
    </w:rPr>
  </w:style>
  <w:style w:type="paragraph" w:styleId="IntensivesAnfhrungszeichen">
    <w:name w:val="Intense Quote"/>
    <w:basedOn w:val="Standard"/>
    <w:next w:val="Standard"/>
    <w:link w:val="IntensivesAnfhrungszeichenZchn"/>
    <w:uiPriority w:val="30"/>
    <w:qFormat/>
    <w:rsid w:val="0059134E"/>
    <w:pPr>
      <w:pBdr>
        <w:bottom w:val="single" w:sz="4" w:space="1" w:color="auto"/>
      </w:pBdr>
      <w:spacing w:before="200" w:after="280"/>
      <w:ind w:left="1008" w:right="1152"/>
    </w:pPr>
    <w:rPr>
      <w:b/>
      <w:bCs/>
      <w:i/>
      <w:iCs/>
    </w:rPr>
  </w:style>
  <w:style w:type="character" w:customStyle="1" w:styleId="IntensivesAnfhrungszeichenZchn">
    <w:name w:val="Intensives Anführungszeichen Zchn"/>
    <w:basedOn w:val="Absatz-Standardschriftart"/>
    <w:link w:val="IntensivesAnfhrungszeichen"/>
    <w:uiPriority w:val="30"/>
    <w:rsid w:val="0059134E"/>
    <w:rPr>
      <w:b/>
      <w:bCs/>
      <w:i/>
      <w:iCs/>
    </w:rPr>
  </w:style>
  <w:style w:type="character" w:styleId="SchwacheHervorhebung">
    <w:name w:val="Subtle Emphasis"/>
    <w:uiPriority w:val="19"/>
    <w:qFormat/>
    <w:rsid w:val="0059134E"/>
    <w:rPr>
      <w:i/>
      <w:iCs/>
    </w:rPr>
  </w:style>
  <w:style w:type="character" w:styleId="IntensiveHervorhebung">
    <w:name w:val="Intense Emphasis"/>
    <w:uiPriority w:val="21"/>
    <w:qFormat/>
    <w:rsid w:val="0059134E"/>
    <w:rPr>
      <w:b/>
      <w:bCs/>
    </w:rPr>
  </w:style>
  <w:style w:type="character" w:styleId="SchwacherVerweis">
    <w:name w:val="Subtle Reference"/>
    <w:uiPriority w:val="31"/>
    <w:qFormat/>
    <w:rsid w:val="0059134E"/>
    <w:rPr>
      <w:smallCaps/>
    </w:rPr>
  </w:style>
  <w:style w:type="character" w:styleId="IntensiverVerweis">
    <w:name w:val="Intense Reference"/>
    <w:uiPriority w:val="32"/>
    <w:qFormat/>
    <w:rsid w:val="0059134E"/>
    <w:rPr>
      <w:smallCaps/>
      <w:spacing w:val="5"/>
      <w:u w:val="single"/>
    </w:rPr>
  </w:style>
  <w:style w:type="character" w:styleId="Buchtitel">
    <w:name w:val="Book Title"/>
    <w:uiPriority w:val="33"/>
    <w:qFormat/>
    <w:rsid w:val="0059134E"/>
    <w:rPr>
      <w:i/>
      <w:iCs/>
      <w:smallCaps/>
      <w:spacing w:val="5"/>
    </w:rPr>
  </w:style>
  <w:style w:type="paragraph" w:styleId="Inhaltsverzeichnisberschrift">
    <w:name w:val="TOC Heading"/>
    <w:basedOn w:val="berschrift1"/>
    <w:next w:val="Standard"/>
    <w:uiPriority w:val="39"/>
    <w:semiHidden/>
    <w:unhideWhenUsed/>
    <w:qFormat/>
    <w:rsid w:val="0059134E"/>
    <w:pPr>
      <w:outlineLvl w:val="9"/>
    </w:pPr>
  </w:style>
  <w:style w:type="paragraph" w:styleId="Verzeichnis2">
    <w:name w:val="toc 2"/>
    <w:basedOn w:val="Standard"/>
    <w:next w:val="Standard"/>
    <w:autoRedefine/>
    <w:uiPriority w:val="39"/>
    <w:unhideWhenUsed/>
    <w:rsid w:val="005E25B8"/>
    <w:pPr>
      <w:spacing w:after="100"/>
      <w:ind w:left="220"/>
    </w:pPr>
  </w:style>
  <w:style w:type="paragraph" w:styleId="Verzeichnis1">
    <w:name w:val="toc 1"/>
    <w:basedOn w:val="Standard"/>
    <w:next w:val="Standard"/>
    <w:autoRedefine/>
    <w:uiPriority w:val="39"/>
    <w:unhideWhenUsed/>
    <w:rsid w:val="000221DA"/>
    <w:pPr>
      <w:tabs>
        <w:tab w:val="left" w:pos="440"/>
        <w:tab w:val="right" w:leader="dot" w:pos="9062"/>
      </w:tabs>
      <w:spacing w:after="100"/>
    </w:pPr>
  </w:style>
  <w:style w:type="character" w:styleId="Hyperlink">
    <w:name w:val="Hyperlink"/>
    <w:basedOn w:val="Absatz-Standardschriftart"/>
    <w:uiPriority w:val="99"/>
    <w:unhideWhenUsed/>
    <w:rsid w:val="005E25B8"/>
    <w:rPr>
      <w:color w:val="0000FF" w:themeColor="hyperlink"/>
      <w:u w:val="single"/>
    </w:rPr>
  </w:style>
  <w:style w:type="paragraph" w:styleId="Sprechblasentext">
    <w:name w:val="Balloon Text"/>
    <w:basedOn w:val="Standard"/>
    <w:link w:val="SprechblasentextZchn"/>
    <w:uiPriority w:val="99"/>
    <w:semiHidden/>
    <w:unhideWhenUsed/>
    <w:rsid w:val="0033041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3041F"/>
    <w:rPr>
      <w:rFonts w:ascii="Tahoma" w:hAnsi="Tahoma" w:cs="Tahoma"/>
      <w:sz w:val="16"/>
      <w:szCs w:val="16"/>
    </w:rPr>
  </w:style>
  <w:style w:type="paragraph" w:styleId="Literaturverzeichnis">
    <w:name w:val="Bibliography"/>
    <w:basedOn w:val="Standard"/>
    <w:next w:val="Standard"/>
    <w:uiPriority w:val="37"/>
    <w:unhideWhenUsed/>
    <w:rsid w:val="0033041F"/>
  </w:style>
  <w:style w:type="paragraph" w:styleId="Index1">
    <w:name w:val="index 1"/>
    <w:basedOn w:val="Standard"/>
    <w:next w:val="Standard"/>
    <w:autoRedefine/>
    <w:uiPriority w:val="99"/>
    <w:unhideWhenUsed/>
    <w:rsid w:val="00E67032"/>
    <w:pPr>
      <w:spacing w:after="0" w:line="240" w:lineRule="auto"/>
      <w:ind w:left="220" w:hanging="220"/>
    </w:pPr>
  </w:style>
  <w:style w:type="table" w:styleId="Tabellengitternetz">
    <w:name w:val="Table Grid"/>
    <w:basedOn w:val="NormaleTabelle"/>
    <w:uiPriority w:val="59"/>
    <w:rsid w:val="00B4177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eschriftung">
    <w:name w:val="caption"/>
    <w:basedOn w:val="Standard"/>
    <w:next w:val="Standard"/>
    <w:uiPriority w:val="35"/>
    <w:unhideWhenUsed/>
    <w:rsid w:val="00B41779"/>
    <w:pPr>
      <w:spacing w:line="240" w:lineRule="auto"/>
    </w:pPr>
    <w:rPr>
      <w:b/>
      <w:bCs/>
      <w:sz w:val="18"/>
      <w:szCs w:val="18"/>
    </w:rPr>
  </w:style>
  <w:style w:type="paragraph" w:styleId="Abbildungsverzeichnis">
    <w:name w:val="table of figures"/>
    <w:basedOn w:val="Standard"/>
    <w:next w:val="Standard"/>
    <w:uiPriority w:val="99"/>
    <w:unhideWhenUsed/>
    <w:rsid w:val="00217A2E"/>
    <w:pPr>
      <w:spacing w:after="0"/>
    </w:pPr>
  </w:style>
  <w:style w:type="paragraph" w:styleId="Funotentext">
    <w:name w:val="footnote text"/>
    <w:basedOn w:val="Standard"/>
    <w:link w:val="FunotentextZchn"/>
    <w:uiPriority w:val="99"/>
    <w:semiHidden/>
    <w:unhideWhenUsed/>
    <w:rsid w:val="00D45836"/>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D45836"/>
    <w:rPr>
      <w:sz w:val="20"/>
      <w:szCs w:val="20"/>
    </w:rPr>
  </w:style>
  <w:style w:type="character" w:styleId="Funotenzeichen">
    <w:name w:val="footnote reference"/>
    <w:basedOn w:val="Absatz-Standardschriftart"/>
    <w:uiPriority w:val="99"/>
    <w:semiHidden/>
    <w:unhideWhenUsed/>
    <w:rsid w:val="00D45836"/>
    <w:rPr>
      <w:vertAlign w:val="superscript"/>
    </w:rPr>
  </w:style>
  <w:style w:type="character" w:styleId="Platzhaltertext">
    <w:name w:val="Placeholder Text"/>
    <w:basedOn w:val="Absatz-Standardschriftart"/>
    <w:uiPriority w:val="99"/>
    <w:semiHidden/>
    <w:rsid w:val="00FA0280"/>
    <w:rPr>
      <w:color w:val="808080"/>
    </w:rPr>
  </w:style>
  <w:style w:type="paragraph" w:styleId="NurText">
    <w:name w:val="Plain Text"/>
    <w:basedOn w:val="Standard"/>
    <w:link w:val="NurTextZchn"/>
    <w:uiPriority w:val="99"/>
    <w:unhideWhenUsed/>
    <w:rsid w:val="00E54166"/>
    <w:pPr>
      <w:spacing w:after="0" w:line="240" w:lineRule="auto"/>
      <w:jc w:val="left"/>
    </w:pPr>
    <w:rPr>
      <w:rFonts w:ascii="Consolas" w:eastAsiaTheme="minorHAnsi" w:hAnsi="Consolas" w:cs="Times New Roman"/>
      <w:sz w:val="21"/>
      <w:szCs w:val="21"/>
      <w:lang w:val="de-DE" w:eastAsia="de-DE" w:bidi="ar-SA"/>
    </w:rPr>
  </w:style>
  <w:style w:type="character" w:customStyle="1" w:styleId="NurTextZchn">
    <w:name w:val="Nur Text Zchn"/>
    <w:basedOn w:val="Absatz-Standardschriftart"/>
    <w:link w:val="NurText"/>
    <w:uiPriority w:val="99"/>
    <w:rsid w:val="00E54166"/>
    <w:rPr>
      <w:rFonts w:ascii="Consolas" w:eastAsiaTheme="minorHAnsi" w:hAnsi="Consolas" w:cs="Times New Roman"/>
      <w:sz w:val="21"/>
      <w:szCs w:val="21"/>
      <w:lang w:val="de-DE" w:eastAsia="de-DE" w:bidi="ar-SA"/>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image" Target="media/image11.emf"/><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image" Target="media/image9.wmf"/><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wmf"/><Relationship Id="rId10" Type="http://schemas.openxmlformats.org/officeDocument/2006/relationships/image" Target="media/image3.jpeg"/><Relationship Id="rId19" Type="http://schemas.openxmlformats.org/officeDocument/2006/relationships/image" Target="media/image12.emf"/><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wmf"/></Relationships>
</file>

<file path=word/_rels/settings.xml.rels><?xml version="1.0" encoding="UTF-8" standalone="yes"?>
<Relationships xmlns="http://schemas.openxmlformats.org/package/2006/relationships"><Relationship Id="rId1" Type="http://schemas.openxmlformats.org/officeDocument/2006/relationships/attachedTemplate" Target="file:///D:\Daten\Studium\Master%20Thesis\Thesis\vorlage.dotx" TargetMode="Externa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Modified.XSL" StyleName="ISO 690 - First Element and Date">
  <b:Source>
    <b:Tag>Mon05</b:Tag>
    <b:SourceType>ArticleInAPeriodical</b:SourceType>
    <b:Guid>{0381B53D-A703-4FE0-9E49-03AF68A9BA80}</b:Guid>
    <b:LCID>0</b:LCID>
    <b:Author>
      <b:Author>
        <b:NameList>
          <b:Person>
            <b:Last>Monaghan</b:Last>
          </b:Person>
        </b:NameList>
      </b:Author>
    </b:Author>
    <b:Title>Smoothed particle hydrodynamics</b:Title>
    <b:Year>2005</b:Year>
    <b:PeriodicalTitle>Reports on Progress in Physics</b:PeriodicalTitle>
    <b:Issue>8</b:Issue>
    <b:RefOrder>3</b:RefOrder>
  </b:Source>
  <b:Source>
    <b:Tag>Luc77</b:Tag>
    <b:SourceType>ArticleInAPeriodical</b:SourceType>
    <b:Guid>{36B60A98-5A37-4B10-B65C-F2B3263EE084}</b:Guid>
    <b:LCID>1033</b:LCID>
    <b:Author>
      <b:Author>
        <b:NameList>
          <b:Person>
            <b:Last>Lucy</b:Last>
          </b:Person>
        </b:NameList>
      </b:Author>
    </b:Author>
    <b:Title>A numerical approach to the testing of the fission hypothesis</b:Title>
    <b:PeriodicalTitle>Astronomical Journal</b:PeriodicalTitle>
    <b:Year>1977</b:Year>
    <b:Edition>82</b:Edition>
    <b:Pages>1013-1024</b:Pages>
    <b:RefOrder>5</b:RefOrder>
  </b:Source>
  <b:Source>
    <b:Tag>Hei07</b:Tag>
    <b:SourceType>Misc</b:SourceType>
    <b:Guid>{8A06001C-3BA0-4B8D-87BC-FE23CCC5638F}</b:Guid>
    <b:LCID>1033</b:LCID>
    <b:Author>
      <b:Author>
        <b:NameList>
          <b:Person>
            <b:Last>Heinecke</b:Last>
          </b:Person>
        </b:NameList>
      </b:Author>
      <b:Editor>
        <b:NameList>
          <b:Person>
            <b:Last>Dresden</b:Last>
            <b:First>Technische</b:First>
            <b:Middle>Universität</b:Middle>
          </b:Person>
        </b:NameList>
      </b:Editor>
    </b:Author>
    <b:Title>Physikalische Rauchsimulation auf Partikelbasis in Echtzeit mit der PhysX-Engine</b:Title>
    <b:Year>2007</b:Year>
    <b:Medium>Minor thesis</b:Medium>
    <b:RefOrder>10</b:RefOrder>
  </b:Source>
  <b:Source>
    <b:Tag>APK07</b:Tag>
    <b:SourceType>ArticleInAPeriodical</b:SourceType>
    <b:Guid>{6B043A8A-EC23-4A8D-A939-5BBE66CBBE65}</b:Guid>
    <b:LCID>1033</b:LCID>
    <b:Author>
      <b:Author>
        <b:NameList>
          <b:Person>
            <b:Last>Adams</b:Last>
          </b:Person>
          <b:Person>
            <b:Last>Pauly</b:Last>
          </b:Person>
          <b:Person>
            <b:Last>Keiser</b:Last>
          </b:Person>
          <b:Person>
            <b:Last>Guibas</b:Last>
          </b:Person>
        </b:NameList>
      </b:Author>
    </b:Author>
    <b:Title>Adaptively Sampled Particle Fluids</b:Title>
    <b:PeriodicalTitle>Proceedings of the 2007 SIGGRAPH conference</b:PeriodicalTitle>
    <b:Year>2007</b:Year>
    <b:RefOrder>1</b:RefOrder>
  </b:Source>
  <b:Source>
    <b:Tag>AIY04</b:Tag>
    <b:SourceType>ArticleInAPeriodical</b:SourceType>
    <b:Guid>{FB1F724B-3A5B-46D6-84C0-2E0A74DEECC2}</b:Guid>
    <b:LCID>1033</b:LCID>
    <b:Author>
      <b:Author>
        <b:NameList>
          <b:Person>
            <b:Last>Amada</b:Last>
          </b:Person>
          <b:Person>
            <b:Last>Imura</b:Last>
          </b:Person>
          <b:Person>
            <b:Last>Yasumuro</b:Last>
          </b:Person>
          <b:Person>
            <b:Last>Manabe</b:Last>
          </b:Person>
          <b:Person>
            <b:Last>Chihara</b:Last>
          </b:Person>
        </b:NameList>
      </b:Author>
    </b:Author>
    <b:Title>Particle-Based Fluid Simulation on GPU</b:Title>
    <b:PeriodicalTitle>ACM Workshop on General-Purpose Computing on Graphics Processors</b:PeriodicalTitle>
    <b:Year>2004</b:Year>
    <b:RefOrder>9</b:RefOrder>
  </b:Source>
  <b:Source>
    <b:Tag>CHJ03</b:Tag>
    <b:SourceType>ArticleInAPeriodical</b:SourceType>
    <b:Guid>{C4CA78C7-3A55-4894-B2D4-13869A7A4F74}</b:Guid>
    <b:LCID>1033</b:LCID>
    <b:Author>
      <b:Author>
        <b:NameList>
          <b:Person>
            <b:Last>Co</b:Last>
          </b:Person>
          <b:Person>
            <b:Last>Hamann</b:Last>
          </b:Person>
          <b:Person>
            <b:Last>Joy</b:Last>
          </b:Person>
        </b:NameList>
      </b:Author>
    </b:Author>
    <b:Title>Iso-splatting: A Point-based Alternative to Isosurface Visualization</b:Title>
    <b:PeriodicalTitle>Computer Graphics and Applications, 2003. Proceedings</b:PeriodicalTitle>
    <b:Year>2003</b:Year>
    <b:Pages>325-334</b:Pages>
    <b:RefOrder>13</b:RefOrder>
  </b:Source>
  <b:Source>
    <b:Tag>GM77</b:Tag>
    <b:SourceType>ArticleInAPeriodical</b:SourceType>
    <b:Guid>{C2792B2B-3B3E-49CC-ABC7-A8608D9DB829}</b:Guid>
    <b:LCID>1033</b:LCID>
    <b:Author>
      <b:Author>
        <b:NameList>
          <b:Person>
            <b:Last>Gingold</b:Last>
          </b:Person>
          <b:Person>
            <b:Last>Monaghan</b:Last>
          </b:Person>
        </b:NameList>
      </b:Author>
    </b:Author>
    <b:Title>Smoothed particle hydrodynamics: theory and application to non-spherical stars</b:Title>
    <b:PeriodicalTitle>Royal Astronomical Society, Monthly Notices</b:PeriodicalTitle>
    <b:Year>1977</b:Year>
    <b:Edition>181</b:Edition>
    <b:Pages>375-389</b:Pages>
    <b:RefOrder>4</b:RefOrder>
  </b:Source>
  <b:Source>
    <b:Tag>KW06</b:Tag>
    <b:SourceType>ArticleInAPeriodical</b:SourceType>
    <b:Guid>{15348787-119B-4264-BBE2-E37E0B477C11}</b:Guid>
    <b:LCID>1033</b:LCID>
    <b:Author>
      <b:Author>
        <b:NameList>
          <b:Person>
            <b:Last>Kipfer</b:Last>
          </b:Person>
          <b:Person>
            <b:Last>Westermann</b:Last>
          </b:Person>
        </b:NameList>
      </b:Author>
    </b:Author>
    <b:Title>Realistic and interactive simulation of rivers</b:Title>
    <b:Year>2006</b:Year>
    <b:Issue>137</b:Issue>
    <b:PeriodicalTitle>ACM International Conference Proceeding Series</b:PeriodicalTitle>
    <b:RefOrder>7</b:RefOrder>
  </b:Source>
  <b:Source>
    <b:Tag>KC05</b:Tag>
    <b:SourceType>ArticleInAPeriodical</b:SourceType>
    <b:Guid>{70702932-F692-4637-923F-555B6AFF7211}</b:Guid>
    <b:LCID>1033</b:LCID>
    <b:Author>
      <b:Author>
        <b:NameList>
          <b:Person>
            <b:Last>Kolb</b:Last>
          </b:Person>
          <b:Person>
            <b:Last>Cuntz</b:Last>
          </b:Person>
        </b:NameList>
      </b:Author>
    </b:Author>
    <b:Title>Dynamic Particle Coupling for GPU-Based Fluid Simulation</b:Title>
    <b:PeriodicalTitle>Proc. 18th Symposium on Simulation Technique</b:PeriodicalTitle>
    <b:Year>2005</b:Year>
    <b:Pages>722-727</b:Pages>
    <b:RefOrder>6</b:RefOrder>
  </b:Source>
  <b:Source>
    <b:Tag>LC87</b:Tag>
    <b:SourceType>ArticleInAPeriodical</b:SourceType>
    <b:Guid>{EB536668-13BF-4FE0-B3B4-9E3199EB4261}</b:Guid>
    <b:LCID>1033</b:LCID>
    <b:Author>
      <b:Author>
        <b:NameList>
          <b:Person>
            <b:Last>Lorensen</b:Last>
          </b:Person>
          <b:Person>
            <b:Last>Cline</b:Last>
          </b:Person>
        </b:NameList>
      </b:Author>
    </b:Author>
    <b:Title>Marching cubes: A high resolution 3D surface construction algorithm</b:Title>
    <b:PeriodicalTitle>Proceedings of the 14th annual conference on Computer graphics and interactive techniques</b:PeriodicalTitle>
    <b:Year>1987</b:Year>
    <b:Pages>163-169</b:Pages>
    <b:RefOrder>11</b:RefOrder>
  </b:Source>
  <b:Source>
    <b:Tag>MST04</b:Tag>
    <b:SourceType>ArticleInAPeriodical</b:SourceType>
    <b:Guid>{6DBF2BA2-3BD9-4040-9A81-ED49AE2F5AC7}</b:Guid>
    <b:LCID>1033</b:LCID>
    <b:Author>
      <b:Author>
        <b:NameList>
          <b:Person>
            <b:Last>Müller</b:Last>
          </b:Person>
          <b:Person>
            <b:Last>Schirm</b:Last>
          </b:Person>
          <b:Person>
            <b:Last>Teschner</b:Last>
          </b:Person>
          <b:Person>
            <b:Last>Heidelberger</b:Last>
          </b:Person>
          <b:Person>
            <b:Last>Gross</b:Last>
          </b:Person>
        </b:NameList>
      </b:Author>
    </b:Author>
    <b:Title>Interaction of Fluids with Deformable Solids</b:Title>
    <b:PeriodicalTitle>Computer Animation and Virtual Worlds</b:PeriodicalTitle>
    <b:Year>2004</b:Year>
    <b:Issue>15</b:Issue>
    <b:Pages>159 - 171</b:Pages>
    <b:RefOrder>8</b:RefOrder>
  </b:Source>
  <b:Source>
    <b:Tag>MCG03</b:Tag>
    <b:SourceType>ArticleInAPeriodical</b:SourceType>
    <b:Guid>{05744610-207D-4FCD-82C8-B8230DD6A110}</b:Guid>
    <b:LCID>1033</b:LCID>
    <b:Author>
      <b:Author>
        <b:NameList>
          <b:Person>
            <b:Last>Müller</b:Last>
          </b:Person>
          <b:Person>
            <b:Last>Charypar</b:Last>
          </b:Person>
          <b:Person>
            <b:Last>Gross</b:Last>
          </b:Person>
        </b:NameList>
      </b:Author>
    </b:Author>
    <b:Title>Particle-Based Fluid Simulation for Interactive Applications</b:Title>
    <b:Year>2003</b:Year>
    <b:Pages>154-159</b:Pages>
    <b:PeriodicalTitle>Proceedings of 2003 ACM SIGGRAPH Symposium on Computer Animation</b:PeriodicalTitle>
    <b:RefOrder>2</b:RefOrder>
  </b:Source>
  <b:Source>
    <b:Tag>KW03</b:Tag>
    <b:SourceType>ArticleInAPeriodical</b:SourceType>
    <b:Guid>{A5AA0622-7D2A-4C9D-A2B6-B8EACF02F468}</b:Guid>
    <b:LCID>1033</b:LCID>
    <b:Author>
      <b:Author>
        <b:NameList>
          <b:Person>
            <b:Last>Krüger</b:Last>
          </b:Person>
          <b:Person>
            <b:Last>Westermann</b:Last>
          </b:Person>
        </b:NameList>
      </b:Author>
    </b:Author>
    <b:Title>Acceleration Techniques for GPU-based Volume Rendering</b:Title>
    <b:PeriodicalTitle>Proceedings of the 14th IEEE Visualization</b:PeriodicalTitle>
    <b:Year>2003</b:Year>
    <b:Pages>38</b:Pages>
    <b:RefOrder>12</b:RefOrder>
  </b:Source>
  <b:Source>
    <b:Tag>Ura06</b:Tag>
    <b:SourceType>ArticleInAPeriodical</b:SourceType>
    <b:Guid>{6EB5C55A-0FC0-4FDF-8872-A2E3E5E1DE66}</b:Guid>
    <b:LCID>1033</b:LCID>
    <b:Author>
      <b:Author>
        <b:NameList>
          <b:Person>
            <b:Last>Uralsky</b:Last>
          </b:Person>
        </b:NameList>
      </b:Author>
    </b:Author>
    <b:Title>Practical Metaballs and Implicit Surfaces</b:Title>
    <b:Year>2006</b:Year>
    <b:InternetSiteTitle>http://developer.nvidia.com/object/dx10-practical-metaballs.html</b:InternetSiteTitle>
    <b:ProductionCompany>Nvidia</b:ProductionCompany>
    <b:ConferenceName>Game Developers Conference 2006</b:ConferenceName>
    <b:PeriodicalTitle>Game Developers Conference 2006 Presentation</b:PeriodicalTitle>
    <b:Comments>http://developer.nvidia.com/object/dx10-practical-metaballs.html</b:Comments>
    <b:RefOrder>14</b:RefOrder>
  </b:Source>
  <b:Source>
    <b:Tag>WND</b:Tag>
    <b:SourceType>InternetSite</b:SourceType>
    <b:Guid>{831D7150-F800-443D-B88C-0C794BC983F1}</b:Guid>
    <b:LCID>1033</b:LCID>
    <b:Title>wikipedia.org</b:Title>
    <b:InternetSiteTitle>Navier-Stokes equations/Derivation</b:InternetSiteTitle>
    <b:DayAccessed>10</b:DayAccessed>
    <b:URL>http://en.wikipedia.org/w/index.php?title=Navier-Stokes_equations/Derivation&amp;oldid=177609104</b:URL>
    <b:YearAccessed>2008</b:YearAccessed>
    <b:MonthAccessed>03</b:MonthAccessed>
    <b:RefOrder>17</b:RefOrder>
  </b:Source>
  <b:Source>
    <b:Tag>Pap99</b:Tag>
    <b:SourceType>Book</b:SourceType>
    <b:Guid>{786158DE-DB64-4DAD-A6B2-5FB9CFF6A581}</b:Guid>
    <b:LCID>1033</b:LCID>
    <b:Author>
      <b:Author>
        <b:NameList>
          <b:Person>
            <b:Last>Papanastasiou</b:Last>
          </b:Person>
          <b:Person>
            <b:Last>Georgiou</b:Last>
          </b:Person>
          <b:Person>
            <b:Last>Alexandrou</b:Last>
          </b:Person>
        </b:NameList>
      </b:Author>
    </b:Author>
    <b:Title>Viscous Fluid Flow</b:Title>
    <b:Year>1999</b:Year>
    <b:Publisher>CRC Press</b:Publisher>
    <b:StandardNumber>ISBN13: 9780849316067</b:StandardNumber>
    <b:RefOrder>15</b:RefOrder>
  </b:Source>
  <b:Source>
    <b:Tag>Mon92</b:Tag>
    <b:SourceType>ArticleInAPeriodical</b:SourceType>
    <b:Guid>{6295F192-93D0-4A02-B097-D7BF2BE1DE40}</b:Guid>
    <b:LCID>1033</b:LCID>
    <b:Author>
      <b:Author>
        <b:NameList>
          <b:Person>
            <b:Last>Monaghan</b:Last>
          </b:Person>
        </b:NameList>
      </b:Author>
    </b:Author>
    <b:Title>Smoothed particle hydrodynamics</b:Title>
    <b:Year>1992</b:Year>
    <b:PeriodicalTitle>Annual review of astronomy and astrophysics</b:PeriodicalTitle>
    <b:Issue>30</b:Issue>
    <b:Pages>543-574</b:Pages>
    <b:RefOrder>20</b:RefOrder>
  </b:Source>
  <b:Source>
    <b:Tag>BM07</b:Tag>
    <b:SourceType>ArticleInAPeriodical</b:SourceType>
    <b:Guid>{D8A10F5A-9E42-48BB-94B5-A876F12A16B4}</b:Guid>
    <b:LCID>1033</b:LCID>
    <b:Author>
      <b:Author>
        <b:NameList>
          <b:Person>
            <b:Last>Bridson</b:Last>
          </b:Person>
          <b:Person>
            <b:Last>Müller-Fischer</b:Last>
          </b:Person>
        </b:NameList>
      </b:Author>
    </b:Author>
    <b:Title>Fluid simulation</b:Title>
    <b:Year>2007</b:Year>
    <b:PeriodicalTitle>SIGGRAPH 2007 course notes</b:PeriodicalTitle>
    <b:RefOrder>21</b:RefOrder>
  </b:Source>
  <b:Source>
    <b:Tag>BE02</b:Tag>
    <b:SourceType>ArticleInAPeriodical</b:SourceType>
    <b:Guid>{114E55EE-8FB5-4E3E-B559-50A58476F7AA}</b:Guid>
    <b:LCID>1033</b:LCID>
    <b:Author>
      <b:Author>
        <b:NameList>
          <b:Person>
            <b:Last>Burgess</b:Last>
          </b:Person>
          <b:Person>
            <b:Last>Elst</b:Last>
            <b:First>van</b:First>
          </b:Person>
        </b:NameList>
      </b:Author>
    </b:Author>
    <b:Title>MAS209: Fluid Dynamics</b:Title>
    <b:PeriodicalTitle>Course Material</b:PeriodicalTitle>
    <b:Year>2002</b:Year>
    <b:RefOrder>16</b:RefOrder>
  </b:Source>
  <b:Source>
    <b:Tag>CEL06</b:Tag>
    <b:SourceType>ArticleInAPeriodical</b:SourceType>
    <b:Guid>{39B467C0-DBFF-4405-935C-BFAB0227C9D2}</b:Guid>
    <b:LCID>1033</b:LCID>
    <b:Author>
      <b:Author>
        <b:NameList>
          <b:Person>
            <b:Last>Colin</b:Last>
          </b:Person>
          <b:Person>
            <b:Last>Egli</b:Last>
          </b:Person>
          <b:Person>
            <b:Last>Lin</b:Last>
          </b:Person>
        </b:NameList>
      </b:Author>
    </b:Author>
    <b:Title>Computing a null divergence velocity field using smoothed particle hydrodynamics</b:Title>
    <b:PeriodicalTitle>Journal of computational physics</b:PeriodicalTitle>
    <b:Year>2006</b:Year>
    <b:Issue>217</b:Issue>
    <b:Pages>680-692</b:Pages>
    <b:RefOrder>18</b:RefOrder>
  </b:Source>
  <b:Source>
    <b:Tag>BT07</b:Tag>
    <b:SourceType>ArticleInAPeriodical</b:SourceType>
    <b:Guid>{EA0506A2-67F4-44E7-87A4-EB36028F1B25}</b:Guid>
    <b:LCID>1033</b:LCID>
    <b:Author>
      <b:Author>
        <b:NameList>
          <b:Person>
            <b:Last>Becker</b:Last>
          </b:Person>
          <b:Person>
            <b:Last>Teschner</b:Last>
          </b:Person>
        </b:NameList>
      </b:Author>
    </b:Author>
    <b:Title>Weakly compressible SPH for free surface flows</b:Title>
    <b:PeriodicalTitle>Proceedings of the ACM SIGGRAPH Symposium on Computer Animation</b:PeriodicalTitle>
    <b:Year>2007</b:Year>
    <b:Pages>63-72</b:Pages>
    <b:RefOrder>19</b:RefOrder>
  </b:Source>
</b:Sources>
</file>

<file path=customXml/itemProps1.xml><?xml version="1.0" encoding="utf-8"?>
<ds:datastoreItem xmlns:ds="http://schemas.openxmlformats.org/officeDocument/2006/customXml" ds:itemID="{43C4528D-73E3-4EB9-8CD5-A1172E7209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vorlage.dotx</Template>
  <TotalTime>0</TotalTime>
  <Pages>22</Pages>
  <Words>5860</Words>
  <Characters>36920</Characters>
  <Application>Microsoft Office Word</Application>
  <DocSecurity>0</DocSecurity>
  <Lines>307</Lines>
  <Paragraphs>85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42695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dc:creator>
  <cp:keywords/>
  <dc:description/>
  <cp:lastModifiedBy>Bla</cp:lastModifiedBy>
  <cp:revision>63</cp:revision>
  <dcterms:created xsi:type="dcterms:W3CDTF">2008-02-25T15:58:00Z</dcterms:created>
  <dcterms:modified xsi:type="dcterms:W3CDTF">2008-03-17T18:29:00Z</dcterms:modified>
</cp:coreProperties>
</file>